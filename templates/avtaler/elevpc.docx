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8AD" w:rsidRPr="00000804" w:rsidRDefault="0279635B" w:rsidP="0279635B">
      <w:pPr>
        <w:spacing w:line="259" w:lineRule="auto"/>
        <w:ind w:left="0" w:right="11" w:firstLine="0"/>
        <w:jc w:val="center"/>
        <w:rPr>
          <w:rFonts w:ascii="Gill Sans MT" w:hAnsi="Gill Sans MT"/>
          <w:b/>
          <w:bCs/>
          <w:sz w:val="34"/>
          <w:szCs w:val="34"/>
        </w:rPr>
      </w:pPr>
      <w:bookmarkStart w:id="0" w:name="_Hlk518370783"/>
      <w:r w:rsidRPr="00000804">
        <w:rPr>
          <w:rFonts w:ascii="Gill Sans MT" w:hAnsi="Gill Sans MT"/>
          <w:b/>
          <w:bCs/>
          <w:sz w:val="34"/>
          <w:szCs w:val="34"/>
        </w:rPr>
        <w:t xml:space="preserve">Avtale om leasing-pc fra Telemark fylkeskommune </w:t>
      </w:r>
      <w:bookmarkEnd w:id="0"/>
    </w:p>
    <w:p w:rsidR="00613C9C" w:rsidRPr="00BA5510" w:rsidRDefault="0279635B" w:rsidP="00957F7B">
      <w:pPr>
        <w:spacing w:line="240" w:lineRule="auto"/>
        <w:ind w:left="-3"/>
        <w:jc w:val="center"/>
        <w:rPr>
          <w:rFonts w:ascii="Times New Roman" w:hAnsi="Times New Roman" w:cs="Times New Roman"/>
        </w:rPr>
      </w:pPr>
      <w:r w:rsidRPr="00BA5510">
        <w:rPr>
          <w:rFonts w:ascii="Times New Roman" w:hAnsi="Times New Roman" w:cs="Times New Roman"/>
        </w:rPr>
        <w:t>Mellom Telemark fylkeskommune og</w:t>
      </w:r>
    </w:p>
    <w:p w:rsidR="00613C9C" w:rsidRPr="00BA5510" w:rsidRDefault="2E4727F8" w:rsidP="00613C9C">
      <w:pPr>
        <w:spacing w:line="240" w:lineRule="auto"/>
        <w:jc w:val="center"/>
        <w:rPr>
          <w:rFonts w:ascii="Times New Roman" w:hAnsi="Times New Roman" w:cs="Times New Roman"/>
        </w:rPr>
      </w:pPr>
      <w:r w:rsidRPr="00BA5510">
        <w:rPr>
          <w:rFonts w:ascii="Times New Roman" w:hAnsi="Times New Roman" w:cs="Times New Roman"/>
        </w:rPr>
        <w:t>{navnElev} - {fodselsnummerElev}</w:t>
      </w:r>
    </w:p>
    <w:p w:rsidR="00613C9C" w:rsidRPr="00BA5510" w:rsidRDefault="00613C9C">
      <w:pPr>
        <w:spacing w:line="259" w:lineRule="auto"/>
        <w:ind w:left="0" w:right="11" w:firstLine="0"/>
        <w:jc w:val="center"/>
        <w:rPr>
          <w:rFonts w:ascii="Times New Roman" w:hAnsi="Times New Roman" w:cs="Times New Roman"/>
        </w:rPr>
      </w:pPr>
    </w:p>
    <w:p w:rsidR="007308AD" w:rsidRPr="00BA5510" w:rsidRDefault="0279635B">
      <w:pPr>
        <w:spacing w:after="179" w:line="259" w:lineRule="auto"/>
        <w:ind w:left="0" w:right="9" w:firstLine="0"/>
        <w:jc w:val="center"/>
        <w:rPr>
          <w:rFonts w:ascii="Times New Roman" w:hAnsi="Times New Roman" w:cs="Times New Roman"/>
        </w:rPr>
      </w:pPr>
      <w:r w:rsidRPr="00BA5510">
        <w:rPr>
          <w:rFonts w:ascii="Times New Roman" w:hAnsi="Times New Roman" w:cs="Times New Roman"/>
        </w:rPr>
        <w:t>Avtalen gjelder</w:t>
      </w:r>
      <w:r w:rsidR="00600130">
        <w:rPr>
          <w:rFonts w:ascii="Times New Roman" w:hAnsi="Times New Roman" w:cs="Times New Roman"/>
        </w:rPr>
        <w:t xml:space="preserve"> fra og med skoleåret 2018/2019 </w:t>
      </w:r>
    </w:p>
    <w:p w:rsidR="007308AD" w:rsidRPr="00BA5510" w:rsidRDefault="0279635B">
      <w:pPr>
        <w:spacing w:after="188"/>
        <w:ind w:left="-5"/>
        <w:rPr>
          <w:rFonts w:ascii="Times New Roman" w:hAnsi="Times New Roman" w:cs="Times New Roman"/>
        </w:rPr>
      </w:pPr>
      <w:r w:rsidRPr="00BA5510">
        <w:rPr>
          <w:rFonts w:ascii="Times New Roman" w:hAnsi="Times New Roman" w:cs="Times New Roman"/>
        </w:rPr>
        <w:t>Tilbudet om elev-pc gis</w:t>
      </w:r>
      <w:r w:rsidRPr="00BA5510">
        <w:rPr>
          <w:rFonts w:ascii="Times New Roman" w:hAnsi="Times New Roman" w:cs="Times New Roman"/>
          <w:b/>
          <w:bCs/>
        </w:rPr>
        <w:t xml:space="preserve"> kun en gang </w:t>
      </w:r>
      <w:r w:rsidRPr="00BA5510">
        <w:rPr>
          <w:rFonts w:ascii="Times New Roman" w:hAnsi="Times New Roman" w:cs="Times New Roman"/>
        </w:rPr>
        <w:t xml:space="preserve">til vg1 elever som starter i Vg1 eller som ikke har fått tilsvarende tilbud tidligere fra en av fylkeskommunens videregående skoler.  </w:t>
      </w: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PARTER </w:t>
      </w:r>
    </w:p>
    <w:p w:rsidR="00AE49D4" w:rsidRPr="00BA5510" w:rsidRDefault="13015723" w:rsidP="0015147D">
      <w:pPr>
        <w:spacing w:line="240" w:lineRule="auto"/>
        <w:ind w:left="-3"/>
        <w:contextualSpacing/>
        <w:rPr>
          <w:rFonts w:ascii="Times New Roman" w:hAnsi="Times New Roman" w:cs="Times New Roman"/>
        </w:rPr>
      </w:pPr>
      <w:r w:rsidRPr="00BA5510">
        <w:rPr>
          <w:rFonts w:ascii="Times New Roman" w:hAnsi="Times New Roman" w:cs="Times New Roman"/>
        </w:rPr>
        <w:t xml:space="preserve">Denne avtale er inngått mellom Telemark fylkeskommune (organisasjonsnummer NO 940 192 226) som leaser ut pc, og eleven som leaser av pc-en. I de tilfeller hvor eleven ikke er myndig, inngås avtalen med elevens foresatte som ansvarlig leaser. Avtalen overtas av den sammenslåtte Vestfold og Telemark fylkeskommune fra 1. januar 2020. </w:t>
      </w:r>
    </w:p>
    <w:p w:rsidR="0015147D" w:rsidRDefault="0015147D" w:rsidP="00AE49D4">
      <w:pPr>
        <w:spacing w:line="240" w:lineRule="auto"/>
        <w:ind w:left="-3"/>
      </w:pP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FORMÅL </w:t>
      </w:r>
    </w:p>
    <w:p w:rsidR="007308AD" w:rsidRPr="0057071B" w:rsidRDefault="2E4727F8" w:rsidP="2E4727F8">
      <w:pPr>
        <w:spacing w:line="240" w:lineRule="auto"/>
        <w:ind w:left="-5"/>
        <w:rPr>
          <w:rFonts w:ascii="Times New Roman" w:hAnsi="Times New Roman" w:cs="Times New Roman"/>
          <w:b/>
          <w:bCs/>
          <w:sz w:val="24"/>
          <w:szCs w:val="24"/>
        </w:rPr>
      </w:pPr>
      <w:r w:rsidRPr="0057071B">
        <w:rPr>
          <w:rFonts w:ascii="Times New Roman" w:hAnsi="Times New Roman" w:cs="Times New Roman"/>
        </w:rPr>
        <w:t xml:space="preserve">Formålet med denne avtalen er å regulere leasingforholdet for bærbar pc til bruk i opplæringen mellom Telemark fylkeskommune og eleven. </w:t>
      </w:r>
      <w:r w:rsidRPr="0057071B">
        <w:rPr>
          <w:rFonts w:ascii="Times New Roman" w:hAnsi="Times New Roman" w:cs="Times New Roman"/>
          <w:b/>
          <w:bCs/>
          <w:sz w:val="24"/>
          <w:szCs w:val="24"/>
        </w:rPr>
        <w:t xml:space="preserve"> </w:t>
      </w:r>
    </w:p>
    <w:p w:rsidR="0015147D" w:rsidRDefault="0015147D" w:rsidP="0015147D">
      <w:pPr>
        <w:spacing w:line="240" w:lineRule="auto"/>
        <w:ind w:left="-5"/>
      </w:pP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DATAUTSTYRET OG PROGRAMVAREN SOM AVTALEN OMFATTER </w:t>
      </w:r>
    </w:p>
    <w:p w:rsidR="007308AD" w:rsidRPr="00B861F4" w:rsidRDefault="0279635B" w:rsidP="0015147D">
      <w:pPr>
        <w:spacing w:line="240" w:lineRule="auto"/>
        <w:ind w:left="-5"/>
        <w:rPr>
          <w:rFonts w:ascii="Times New Roman" w:hAnsi="Times New Roman" w:cs="Times New Roman"/>
        </w:rPr>
      </w:pPr>
      <w:r w:rsidRPr="00B861F4">
        <w:rPr>
          <w:rFonts w:ascii="Times New Roman" w:hAnsi="Times New Roman" w:cs="Times New Roman"/>
        </w:rPr>
        <w:t xml:space="preserve">Ordningen omfatter en bærbar PC med lader og sekk. Så lenge eleven leaser pc-en er utstyret fylkeskommunens eiendom.  </w:t>
      </w:r>
    </w:p>
    <w:p w:rsidR="007308AD" w:rsidRPr="00B861F4" w:rsidRDefault="002E5322">
      <w:pPr>
        <w:spacing w:line="259" w:lineRule="auto"/>
        <w:ind w:left="0" w:firstLine="0"/>
        <w:jc w:val="left"/>
        <w:rPr>
          <w:rFonts w:ascii="Times New Roman" w:hAnsi="Times New Roman" w:cs="Times New Roman"/>
        </w:rPr>
      </w:pPr>
      <w:r w:rsidRPr="00B861F4">
        <w:rPr>
          <w:rFonts w:ascii="Times New Roman" w:hAnsi="Times New Roman" w:cs="Times New Roman"/>
        </w:rPr>
        <w:t xml:space="preserve"> </w:t>
      </w:r>
    </w:p>
    <w:p w:rsidR="007308AD" w:rsidRPr="00B861F4" w:rsidRDefault="0279635B">
      <w:pPr>
        <w:ind w:left="-5"/>
        <w:rPr>
          <w:rFonts w:ascii="Times New Roman" w:hAnsi="Times New Roman" w:cs="Times New Roman"/>
        </w:rPr>
      </w:pPr>
      <w:r w:rsidRPr="00B861F4">
        <w:rPr>
          <w:rFonts w:ascii="Times New Roman" w:hAnsi="Times New Roman" w:cs="Times New Roman"/>
        </w:rPr>
        <w:t xml:space="preserve">Følgende programvaregrupper installeres i tillegg til operativsystemet: </w:t>
      </w:r>
    </w:p>
    <w:p w:rsidR="007308AD" w:rsidRPr="00B861F4" w:rsidRDefault="0279635B">
      <w:pPr>
        <w:numPr>
          <w:ilvl w:val="0"/>
          <w:numId w:val="1"/>
        </w:numPr>
        <w:ind w:hanging="360"/>
        <w:rPr>
          <w:rFonts w:ascii="Times New Roman" w:hAnsi="Times New Roman" w:cs="Times New Roman"/>
        </w:rPr>
      </w:pPr>
      <w:r w:rsidRPr="00B861F4">
        <w:rPr>
          <w:rFonts w:ascii="Times New Roman" w:hAnsi="Times New Roman" w:cs="Times New Roman"/>
        </w:rPr>
        <w:t>kontorstøtteprogram (Office3</w:t>
      </w:r>
      <w:r w:rsidR="00811BE0">
        <w:rPr>
          <w:rFonts w:ascii="Times New Roman" w:hAnsi="Times New Roman" w:cs="Times New Roman"/>
        </w:rPr>
        <w:t>6</w:t>
      </w:r>
      <w:r w:rsidRPr="00B861F4">
        <w:rPr>
          <w:rFonts w:ascii="Times New Roman" w:hAnsi="Times New Roman" w:cs="Times New Roman"/>
        </w:rPr>
        <w:t xml:space="preserve">5) </w:t>
      </w:r>
      <w:r w:rsidRPr="00B861F4">
        <w:rPr>
          <w:rFonts w:ascii="Times New Roman" w:hAnsi="Times New Roman" w:cs="Times New Roman"/>
          <w:b/>
          <w:bCs/>
        </w:rPr>
        <w:t xml:space="preserve"> </w:t>
      </w:r>
    </w:p>
    <w:p w:rsidR="007308AD" w:rsidRPr="00B861F4" w:rsidRDefault="0279635B">
      <w:pPr>
        <w:numPr>
          <w:ilvl w:val="0"/>
          <w:numId w:val="1"/>
        </w:numPr>
        <w:ind w:hanging="360"/>
        <w:rPr>
          <w:rFonts w:ascii="Times New Roman" w:hAnsi="Times New Roman" w:cs="Times New Roman"/>
        </w:rPr>
      </w:pPr>
      <w:r w:rsidRPr="00B861F4">
        <w:rPr>
          <w:rFonts w:ascii="Times New Roman" w:hAnsi="Times New Roman" w:cs="Times New Roman"/>
        </w:rPr>
        <w:t xml:space="preserve">antivirusprogram </w:t>
      </w:r>
      <w:r w:rsidRPr="00B861F4">
        <w:rPr>
          <w:rFonts w:ascii="Times New Roman" w:hAnsi="Times New Roman" w:cs="Times New Roman"/>
          <w:b/>
          <w:bCs/>
        </w:rPr>
        <w:t xml:space="preserve"> </w:t>
      </w:r>
    </w:p>
    <w:p w:rsidR="007308AD" w:rsidRPr="00B861F4" w:rsidRDefault="0279635B">
      <w:pPr>
        <w:numPr>
          <w:ilvl w:val="0"/>
          <w:numId w:val="1"/>
        </w:numPr>
        <w:spacing w:after="128"/>
        <w:ind w:hanging="360"/>
        <w:rPr>
          <w:rFonts w:ascii="Times New Roman" w:hAnsi="Times New Roman" w:cs="Times New Roman"/>
        </w:rPr>
      </w:pPr>
      <w:r w:rsidRPr="00B861F4">
        <w:rPr>
          <w:rFonts w:ascii="Times New Roman" w:hAnsi="Times New Roman" w:cs="Times New Roman"/>
        </w:rPr>
        <w:t>annen programvare som skolen bruker i opplæringen</w:t>
      </w:r>
      <w:r w:rsidRPr="00B861F4">
        <w:rPr>
          <w:rFonts w:ascii="Times New Roman" w:hAnsi="Times New Roman" w:cs="Times New Roman"/>
          <w:b/>
          <w:bCs/>
        </w:rPr>
        <w:t xml:space="preserve"> </w:t>
      </w: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BRUK AV UTSTYR </w:t>
      </w:r>
    </w:p>
    <w:p w:rsidR="003D7F0E" w:rsidRPr="00322A0D" w:rsidRDefault="0279635B" w:rsidP="0279635B">
      <w:pPr>
        <w:spacing w:line="240" w:lineRule="auto"/>
        <w:rPr>
          <w:rFonts w:ascii="Times New Roman" w:eastAsiaTheme="minorEastAsia" w:hAnsi="Times New Roman" w:cs="Times New Roman"/>
          <w:b/>
          <w:bCs/>
        </w:rPr>
      </w:pPr>
      <w:r w:rsidRPr="00322A0D">
        <w:rPr>
          <w:rFonts w:ascii="Times New Roman" w:eastAsiaTheme="minorEastAsia" w:hAnsi="Times New Roman" w:cs="Times New Roman"/>
          <w:b/>
          <w:bCs/>
        </w:rPr>
        <w:t>Eleven plikter å</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sørge for at utstyret er forsvarlig sikret mot skade og tyveri (f.eks. oppbevares i eget låst skap, transporteres i sekk, bruke regntrekk og tas med som håndbagasje ved reiser)</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ikke låne bort PC-en til andre eller forlate den uten tilsyn</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 xml:space="preserve">ikke installere skadelig/ulovlig eller annen programvare eller endre/kopiere programvaren som allerede er installert på pc-en uten spesiell tillatelse fra skolen.  </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sørge for regelmessig sikkerhetskopi</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 xml:space="preserve">ikke fjerne merking (typebetegnelse, fabrikasjonsnummer og lignende) fra maskinen </w:t>
      </w:r>
    </w:p>
    <w:p w:rsidR="003D7F0E" w:rsidRPr="0094764B" w:rsidRDefault="0279635B" w:rsidP="00DF19A7">
      <w:pPr>
        <w:pStyle w:val="Listeavsnitt"/>
        <w:numPr>
          <w:ilvl w:val="0"/>
          <w:numId w:val="6"/>
        </w:numPr>
        <w:jc w:val="both"/>
        <w:rPr>
          <w:rFonts w:ascii="Times New Roman" w:hAnsi="Times New Roman" w:cs="Times New Roman"/>
        </w:rPr>
      </w:pPr>
      <w:r w:rsidRPr="0094764B">
        <w:rPr>
          <w:rFonts w:ascii="Times New Roman" w:hAnsi="Times New Roman" w:cs="Times New Roman"/>
        </w:rPr>
        <w:t>ikke selv merke maskinen på noe vis, heller ikke med klistremerker</w:t>
      </w:r>
    </w:p>
    <w:p w:rsidR="007308AD" w:rsidRPr="0094764B" w:rsidRDefault="13015723" w:rsidP="13015723">
      <w:pPr>
        <w:spacing w:line="240" w:lineRule="auto"/>
        <w:ind w:left="0" w:firstLine="0"/>
        <w:rPr>
          <w:rFonts w:ascii="Times New Roman" w:hAnsi="Times New Roman" w:cs="Times New Roman"/>
        </w:rPr>
      </w:pPr>
      <w:r w:rsidRPr="0094764B">
        <w:rPr>
          <w:rFonts w:ascii="Times New Roman" w:hAnsi="Times New Roman" w:cs="Times New Roman"/>
        </w:rPr>
        <w:t xml:space="preserve">Bruken reguleres av Telemark fylkeskommunes </w:t>
      </w:r>
      <w:hyperlink r:id="rId10">
        <w:r w:rsidRPr="0094764B">
          <w:rPr>
            <w:rFonts w:ascii="Times New Roman" w:hAnsi="Times New Roman" w:cs="Times New Roman"/>
            <w:color w:val="1F4E79"/>
          </w:rPr>
          <w:t xml:space="preserve"> </w:t>
        </w:r>
      </w:hyperlink>
      <w:hyperlink r:id="rId11">
        <w:r w:rsidRPr="0094764B">
          <w:rPr>
            <w:rStyle w:val="Hyperkobling"/>
            <w:rFonts w:ascii="Times New Roman" w:hAnsi="Times New Roman" w:cs="Times New Roman"/>
            <w:color w:val="023160"/>
          </w:rPr>
          <w:t>ordensreglement</w:t>
        </w:r>
      </w:hyperlink>
      <w:r w:rsidRPr="0094764B">
        <w:rPr>
          <w:rFonts w:ascii="Times New Roman" w:hAnsi="Times New Roman" w:cs="Times New Roman"/>
          <w:color w:val="1F4E79"/>
        </w:rPr>
        <w:t xml:space="preserve"> </w:t>
      </w:r>
      <w:r w:rsidRPr="0094764B">
        <w:rPr>
          <w:rFonts w:ascii="Times New Roman" w:hAnsi="Times New Roman" w:cs="Times New Roman"/>
        </w:rPr>
        <w:t>for videregående s</w:t>
      </w:r>
      <w:r w:rsidRPr="0094764B">
        <w:rPr>
          <w:rFonts w:ascii="Times New Roman" w:hAnsi="Times New Roman" w:cs="Times New Roman"/>
          <w:color w:val="auto"/>
          <w:lang w:eastAsia="en-US"/>
        </w:rPr>
        <w:t>koler og</w:t>
      </w:r>
      <w:hyperlink r:id="rId12">
        <w:r w:rsidRPr="0094764B">
          <w:rPr>
            <w:rFonts w:ascii="Times New Roman" w:hAnsi="Times New Roman" w:cs="Times New Roman"/>
            <w:color w:val="auto"/>
            <w:lang w:eastAsia="en-US"/>
          </w:rPr>
          <w:t xml:space="preserve"> </w:t>
        </w:r>
      </w:hyperlink>
      <w:hyperlink r:id="rId13">
        <w:r w:rsidRPr="0094764B">
          <w:rPr>
            <w:rStyle w:val="Hyperkobling"/>
            <w:rFonts w:ascii="Times New Roman" w:hAnsi="Times New Roman" w:cs="Times New Roman"/>
            <w:color w:val="023160"/>
          </w:rPr>
          <w:t>IKT-reglementet</w:t>
        </w:r>
      </w:hyperlink>
      <w:r w:rsidRPr="0094764B">
        <w:rPr>
          <w:rFonts w:ascii="Times New Roman" w:hAnsi="Times New Roman" w:cs="Times New Roman"/>
        </w:rPr>
        <w:t xml:space="preserve"> for Telemark fylkeskommune.</w:t>
      </w:r>
    </w:p>
    <w:p w:rsidR="007308AD" w:rsidRDefault="002E5322" w:rsidP="00DF19A7">
      <w:pPr>
        <w:spacing w:line="240" w:lineRule="auto"/>
        <w:ind w:left="0" w:firstLine="0"/>
      </w:pPr>
      <w:r>
        <w:t xml:space="preserve"> </w:t>
      </w:r>
    </w:p>
    <w:p w:rsidR="007308AD" w:rsidRPr="00DF59EE" w:rsidRDefault="0279635B" w:rsidP="0015147D">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SERVICE OG GARANTI </w:t>
      </w:r>
    </w:p>
    <w:p w:rsidR="007308AD" w:rsidRPr="008F3113" w:rsidRDefault="0279635B" w:rsidP="009617EB">
      <w:pPr>
        <w:spacing w:line="240" w:lineRule="auto"/>
        <w:ind w:left="-5"/>
        <w:rPr>
          <w:rFonts w:ascii="Times New Roman" w:hAnsi="Times New Roman" w:cs="Times New Roman"/>
          <w:color w:val="auto"/>
          <w:lang w:eastAsia="en-US"/>
        </w:rPr>
      </w:pPr>
      <w:r w:rsidRPr="008F3113">
        <w:rPr>
          <w:rFonts w:ascii="Times New Roman" w:hAnsi="Times New Roman" w:cs="Times New Roman"/>
          <w:color w:val="auto"/>
          <w:lang w:eastAsia="en-US"/>
        </w:rPr>
        <w:t xml:space="preserve">Fylkeskommunen har serviceavtale med pc-leverandøren. Ved behov vil skolen stille nødvendig utstyr til rådighet for eleven inntil service er utført. Ved inngått leasingavtale, kan du i utgangspunktet </w:t>
      </w:r>
      <w:r w:rsidRPr="008F3113">
        <w:rPr>
          <w:rFonts w:ascii="Times New Roman" w:hAnsi="Times New Roman" w:cs="Times New Roman"/>
          <w:b/>
          <w:color w:val="auto"/>
          <w:lang w:eastAsia="en-US"/>
        </w:rPr>
        <w:t>IKKE</w:t>
      </w:r>
      <w:r w:rsidRPr="008F3113">
        <w:rPr>
          <w:rFonts w:ascii="Times New Roman" w:hAnsi="Times New Roman" w:cs="Times New Roman"/>
          <w:color w:val="auto"/>
          <w:lang w:eastAsia="en-US"/>
        </w:rPr>
        <w:t xml:space="preserve"> bruke eget utstyr når leaset utstyr er på service.   </w:t>
      </w:r>
    </w:p>
    <w:p w:rsidR="008F3113" w:rsidRDefault="008F3113" w:rsidP="00DF19A7">
      <w:pPr>
        <w:spacing w:after="156" w:line="264" w:lineRule="auto"/>
        <w:ind w:left="847" w:hanging="862"/>
        <w:rPr>
          <w:rFonts w:ascii="Times New Roman" w:hAnsi="Times New Roman" w:cs="Times New Roman"/>
          <w:b/>
          <w:bCs/>
        </w:rPr>
      </w:pPr>
    </w:p>
    <w:p w:rsidR="004F1DFB" w:rsidRDefault="13015723" w:rsidP="008F3113">
      <w:pPr>
        <w:spacing w:line="240" w:lineRule="auto"/>
        <w:ind w:left="845" w:hanging="862"/>
        <w:rPr>
          <w:rFonts w:ascii="Times New Roman" w:hAnsi="Times New Roman" w:cs="Times New Roman"/>
          <w:color w:val="auto"/>
          <w:lang w:eastAsia="en-US"/>
        </w:rPr>
      </w:pPr>
      <w:r w:rsidRPr="00FF1DD2">
        <w:rPr>
          <w:rFonts w:ascii="Times New Roman" w:hAnsi="Times New Roman" w:cs="Times New Roman"/>
          <w:b/>
          <w:bCs/>
        </w:rPr>
        <w:t>VIKTIG!</w:t>
      </w:r>
      <w:r w:rsidRPr="13015723">
        <w:rPr>
          <w:b/>
          <w:bCs/>
        </w:rPr>
        <w:t xml:space="preserve">   </w:t>
      </w:r>
      <w:r w:rsidRPr="00C21CE4">
        <w:rPr>
          <w:rFonts w:ascii="Times New Roman" w:hAnsi="Times New Roman" w:cs="Times New Roman"/>
          <w:color w:val="auto"/>
          <w:lang w:eastAsia="en-US"/>
        </w:rPr>
        <w:t xml:space="preserve">Alle leasede pc-er har 3 års garanti.  Dersom andre enn leverandørens servicetekniker foretar </w:t>
      </w:r>
    </w:p>
    <w:p w:rsidR="008F3113" w:rsidRDefault="13015723" w:rsidP="008F3113">
      <w:pPr>
        <w:spacing w:line="240" w:lineRule="auto"/>
        <w:ind w:left="845" w:hanging="862"/>
        <w:rPr>
          <w:rFonts w:ascii="Times New Roman" w:hAnsi="Times New Roman" w:cs="Times New Roman"/>
          <w:color w:val="auto"/>
          <w:lang w:eastAsia="en-US"/>
        </w:rPr>
      </w:pPr>
      <w:r w:rsidRPr="00C21CE4">
        <w:rPr>
          <w:rFonts w:ascii="Times New Roman" w:hAnsi="Times New Roman" w:cs="Times New Roman"/>
          <w:color w:val="auto"/>
          <w:lang w:eastAsia="en-US"/>
        </w:rPr>
        <w:t xml:space="preserve">inngrep eller på annen måte skrur på pc-en, vil konsekvensen være tap av garantien og kan utløse full </w:t>
      </w:r>
    </w:p>
    <w:p w:rsidR="007308AD" w:rsidRDefault="13015723" w:rsidP="008F3113">
      <w:pPr>
        <w:spacing w:line="240" w:lineRule="auto"/>
        <w:ind w:left="845" w:hanging="862"/>
        <w:rPr>
          <w:rFonts w:ascii="Times New Roman" w:hAnsi="Times New Roman" w:cs="Times New Roman"/>
        </w:rPr>
      </w:pPr>
      <w:r w:rsidRPr="00C21CE4">
        <w:rPr>
          <w:rFonts w:ascii="Times New Roman" w:hAnsi="Times New Roman" w:cs="Times New Roman"/>
          <w:color w:val="auto"/>
          <w:lang w:eastAsia="en-US"/>
        </w:rPr>
        <w:t>erstatningsplikt!</w:t>
      </w:r>
      <w:r w:rsidRPr="00C21CE4">
        <w:rPr>
          <w:rFonts w:ascii="Times New Roman" w:hAnsi="Times New Roman" w:cs="Times New Roman"/>
        </w:rPr>
        <w:t xml:space="preserve">  </w:t>
      </w:r>
    </w:p>
    <w:p w:rsidR="008F3113" w:rsidRDefault="008F3113" w:rsidP="008F3113">
      <w:pPr>
        <w:spacing w:line="240" w:lineRule="auto"/>
        <w:ind w:left="845" w:hanging="862"/>
      </w:pPr>
    </w:p>
    <w:p w:rsidR="007308AD" w:rsidRPr="00C21CE4" w:rsidRDefault="002E5322" w:rsidP="00FF1DD2">
      <w:pPr>
        <w:pStyle w:val="Overskrift1"/>
        <w:numPr>
          <w:ilvl w:val="0"/>
          <w:numId w:val="0"/>
        </w:numPr>
        <w:spacing w:after="0" w:line="240" w:lineRule="auto"/>
        <w:ind w:left="-15"/>
        <w:contextualSpacing/>
        <w:rPr>
          <w:rFonts w:ascii="Times New Roman" w:hAnsi="Times New Roman" w:cs="Times New Roman"/>
          <w:b w:val="0"/>
          <w:color w:val="auto"/>
          <w:sz w:val="22"/>
          <w:lang w:eastAsia="en-US"/>
        </w:rPr>
      </w:pPr>
      <w:r w:rsidRPr="00FF1DD2">
        <w:rPr>
          <w:rFonts w:ascii="Times New Roman" w:hAnsi="Times New Roman" w:cs="Times New Roman"/>
          <w:bCs/>
          <w:sz w:val="22"/>
        </w:rPr>
        <w:t>MERK!</w:t>
      </w:r>
      <w:r w:rsidRPr="0279635B">
        <w:rPr>
          <w:bCs/>
        </w:rPr>
        <w:t xml:space="preserve">   </w:t>
      </w:r>
      <w:r w:rsidRPr="00C21CE4">
        <w:rPr>
          <w:rFonts w:ascii="Times New Roman" w:hAnsi="Times New Roman" w:cs="Times New Roman"/>
          <w:b w:val="0"/>
          <w:color w:val="auto"/>
          <w:sz w:val="22"/>
          <w:lang w:eastAsia="en-US"/>
        </w:rPr>
        <w:t xml:space="preserve">Apple produkter (MacBook og iPad) har andre garantiordninger enn skolenes Windows bærbare PC. </w:t>
      </w:r>
      <w:r w:rsidRPr="00C21CE4">
        <w:rPr>
          <w:rFonts w:ascii="Times New Roman" w:hAnsi="Times New Roman" w:cs="Times New Roman"/>
          <w:b w:val="0"/>
          <w:color w:val="auto"/>
          <w:sz w:val="22"/>
          <w:lang w:eastAsia="en-US"/>
        </w:rPr>
        <w:tab/>
      </w:r>
    </w:p>
    <w:p w:rsidR="00212AEC" w:rsidRPr="00212AEC" w:rsidRDefault="00212AEC" w:rsidP="00212AEC"/>
    <w:p w:rsidR="007308AD" w:rsidRDefault="0279635B" w:rsidP="003129D7">
      <w:pPr>
        <w:pStyle w:val="Overskrift1"/>
        <w:spacing w:after="0" w:line="240" w:lineRule="auto"/>
        <w:ind w:left="227" w:hanging="242"/>
        <w:contextualSpacing/>
      </w:pPr>
      <w:r w:rsidRPr="00DF59EE">
        <w:rPr>
          <w:rFonts w:ascii="Gill Sans MT" w:hAnsi="Gill Sans MT"/>
          <w:bCs/>
          <w:sz w:val="22"/>
        </w:rPr>
        <w:t xml:space="preserve">TYVERI ELLER SKADE </w:t>
      </w:r>
    </w:p>
    <w:p w:rsidR="00B12A33" w:rsidRPr="00987D5C" w:rsidRDefault="36503785" w:rsidP="36503785">
      <w:pPr>
        <w:spacing w:line="240" w:lineRule="auto"/>
        <w:ind w:left="-3"/>
        <w:rPr>
          <w:rFonts w:ascii="Times New Roman" w:hAnsi="Times New Roman" w:cs="Times New Roman"/>
        </w:rPr>
      </w:pPr>
      <w:r w:rsidRPr="00987D5C">
        <w:rPr>
          <w:rFonts w:ascii="Times New Roman" w:hAnsi="Times New Roman" w:cs="Times New Roman"/>
        </w:rPr>
        <w:t xml:space="preserve">Alle feil, skader og tap skal meldes til skolen ved første mulighet, senest innen 14 dager. Ved tyveri skal eleven umiddelbart melde dette til politiet, og skolen skal ha kopi av tyverimeldingen. </w:t>
      </w:r>
    </w:p>
    <w:p w:rsidR="007308AD" w:rsidRPr="00987D5C" w:rsidRDefault="0279635B">
      <w:pPr>
        <w:spacing w:after="113"/>
        <w:ind w:left="-5"/>
        <w:rPr>
          <w:rFonts w:ascii="Times New Roman" w:hAnsi="Times New Roman" w:cs="Times New Roman"/>
        </w:rPr>
      </w:pPr>
      <w:r w:rsidRPr="00987D5C">
        <w:rPr>
          <w:rFonts w:ascii="Times New Roman" w:hAnsi="Times New Roman" w:cs="Times New Roman"/>
        </w:rPr>
        <w:t xml:space="preserve">Telemark fylkeskommune har en begrenset uhell- og tyveriforsikring på leaset utstyr. Ansvarlig for leaseavtalen må erstatte utstyret. Inngått leasing fortsetter ut avtaleperioden selv om produktet er stjålet. Tyveri som forhindrer eleven i å benytte datautstyret, fritar ikke for betaling i henhold til denne avtalen. </w:t>
      </w:r>
    </w:p>
    <w:p w:rsidR="007308AD" w:rsidRPr="00987D5C" w:rsidRDefault="0279635B" w:rsidP="0279635B">
      <w:pPr>
        <w:spacing w:line="240" w:lineRule="auto"/>
        <w:ind w:left="-5" w:hanging="11"/>
        <w:rPr>
          <w:rFonts w:ascii="Times New Roman" w:hAnsi="Times New Roman" w:cs="Times New Roman"/>
        </w:rPr>
      </w:pPr>
      <w:r w:rsidRPr="00987D5C">
        <w:rPr>
          <w:rFonts w:ascii="Times New Roman" w:hAnsi="Times New Roman" w:cs="Times New Roman"/>
        </w:rPr>
        <w:t xml:space="preserve">Ved skade på leaset maskin skal skolen varsels umiddelbart. Alle leasede maskiner er forsikret mot skade ved aktsom bruk. Skade som forhindrer eleven i å benytte datautstyret, fritar ikke for betaling i henhold til denne avtalen.  </w:t>
      </w:r>
    </w:p>
    <w:p w:rsidR="00762613" w:rsidRPr="00987D5C" w:rsidRDefault="0279635B" w:rsidP="0279635B">
      <w:pPr>
        <w:spacing w:line="240" w:lineRule="auto"/>
        <w:ind w:left="-5" w:hanging="11"/>
        <w:rPr>
          <w:rFonts w:ascii="Times New Roman" w:hAnsi="Times New Roman" w:cs="Times New Roman"/>
        </w:rPr>
      </w:pPr>
      <w:r w:rsidRPr="00987D5C">
        <w:rPr>
          <w:rFonts w:ascii="Times New Roman" w:hAnsi="Times New Roman" w:cs="Times New Roman"/>
        </w:rPr>
        <w:t xml:space="preserve">Eleven skal ikke prøve å reparere skade selv, men overlate dette til skolen. </w:t>
      </w:r>
    </w:p>
    <w:p w:rsidR="00F47C53" w:rsidRPr="00987D5C" w:rsidRDefault="0279635B" w:rsidP="0279635B">
      <w:pPr>
        <w:spacing w:line="240" w:lineRule="auto"/>
        <w:ind w:left="-3" w:hanging="11"/>
        <w:rPr>
          <w:rFonts w:ascii="Times New Roman" w:hAnsi="Times New Roman" w:cs="Times New Roman"/>
        </w:rPr>
      </w:pPr>
      <w:r w:rsidRPr="00987D5C">
        <w:rPr>
          <w:rFonts w:ascii="Times New Roman" w:hAnsi="Times New Roman" w:cs="Times New Roman"/>
        </w:rPr>
        <w:t xml:space="preserve">Tap eller skade som skyldes uaktsomhet fra elevens side belastes eleven fullt ut. </w:t>
      </w:r>
    </w:p>
    <w:p w:rsidR="00F47C53" w:rsidRPr="00987D5C" w:rsidRDefault="0279635B" w:rsidP="0279635B">
      <w:pPr>
        <w:spacing w:line="240" w:lineRule="auto"/>
        <w:ind w:left="-3"/>
        <w:rPr>
          <w:rFonts w:ascii="Times New Roman" w:hAnsi="Times New Roman" w:cs="Times New Roman"/>
        </w:rPr>
      </w:pPr>
      <w:r w:rsidRPr="00987D5C">
        <w:rPr>
          <w:rFonts w:ascii="Times New Roman" w:hAnsi="Times New Roman" w:cs="Times New Roman"/>
        </w:rPr>
        <w:t xml:space="preserve">Eksempler på uaktsomhet kan være: </w:t>
      </w:r>
    </w:p>
    <w:p w:rsidR="00F47C53" w:rsidRPr="001F1B4A" w:rsidRDefault="00F47C53" w:rsidP="0279635B">
      <w:pPr>
        <w:numPr>
          <w:ilvl w:val="0"/>
          <w:numId w:val="4"/>
        </w:numPr>
        <w:spacing w:line="240"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Drikke eller annen væske som søles over maskinen  </w:t>
      </w:r>
      <w:r w:rsidRPr="001F1B4A">
        <w:rPr>
          <w:rFonts w:ascii="Times New Roman" w:hAnsi="Times New Roman" w:cs="Times New Roman"/>
          <w:color w:val="000000" w:themeColor="text1"/>
        </w:rPr>
        <w:tab/>
      </w:r>
    </w:p>
    <w:p w:rsidR="00F47C53" w:rsidRPr="001F1B4A" w:rsidRDefault="0279635B" w:rsidP="0279635B">
      <w:pPr>
        <w:numPr>
          <w:ilvl w:val="0"/>
          <w:numId w:val="4"/>
        </w:numPr>
        <w:spacing w:line="240"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Uforsvarlig transport eller håndtering </w:t>
      </w:r>
    </w:p>
    <w:p w:rsidR="00F47C53" w:rsidRPr="001F1B4A" w:rsidRDefault="0279635B" w:rsidP="0279635B">
      <w:pPr>
        <w:numPr>
          <w:ilvl w:val="0"/>
          <w:numId w:val="4"/>
        </w:numPr>
        <w:spacing w:line="268" w:lineRule="auto"/>
        <w:ind w:hanging="360"/>
        <w:jc w:val="left"/>
        <w:rPr>
          <w:rFonts w:ascii="Times New Roman" w:hAnsi="Times New Roman" w:cs="Times New Roman"/>
          <w:color w:val="000000" w:themeColor="text1"/>
        </w:rPr>
      </w:pPr>
      <w:r w:rsidRPr="001F1B4A">
        <w:rPr>
          <w:rFonts w:ascii="Times New Roman" w:hAnsi="Times New Roman" w:cs="Times New Roman"/>
          <w:color w:val="000000" w:themeColor="text1"/>
        </w:rPr>
        <w:t xml:space="preserve">Bruk på uegnet sted m.m. </w:t>
      </w:r>
    </w:p>
    <w:p w:rsidR="00F47C53" w:rsidRDefault="00F47C53" w:rsidP="003129D7">
      <w:pPr>
        <w:spacing w:line="240" w:lineRule="auto"/>
        <w:ind w:left="-5"/>
      </w:pPr>
    </w:p>
    <w:p w:rsidR="007308AD" w:rsidRPr="00DF59EE" w:rsidRDefault="0279635B" w:rsidP="003129D7">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BETALING </w:t>
      </w:r>
    </w:p>
    <w:p w:rsidR="00022DE3" w:rsidRPr="00026EB3" w:rsidRDefault="2E4727F8" w:rsidP="2E4727F8">
      <w:pPr>
        <w:spacing w:line="240" w:lineRule="auto"/>
        <w:ind w:left="0" w:hanging="11"/>
        <w:rPr>
          <w:rFonts w:ascii="Times New Roman" w:hAnsi="Times New Roman" w:cs="Times New Roman"/>
        </w:rPr>
      </w:pPr>
      <w:r w:rsidRPr="00026EB3">
        <w:rPr>
          <w:rFonts w:ascii="Times New Roman" w:hAnsi="Times New Roman" w:cs="Times New Roman"/>
        </w:rPr>
        <w:t>Leasingtaker betaler en årlig leasingsum i 3 år for retten til å disponere utstyret. Denne summen tilsvarer</w:t>
      </w:r>
      <w:r>
        <w:t xml:space="preserve"> </w:t>
      </w:r>
      <w:hyperlink r:id="rId14">
        <w:r w:rsidRPr="00987D5C">
          <w:rPr>
            <w:rFonts w:ascii="Times New Roman" w:hAnsi="Times New Roman" w:cs="Times New Roman"/>
            <w:color w:val="0563C1"/>
            <w:u w:val="single"/>
          </w:rPr>
          <w:t>laveste sats for utstyrsstipend i Lånekassen</w:t>
        </w:r>
      </w:hyperlink>
      <w:hyperlink r:id="rId15">
        <w:r w:rsidRPr="00987D5C">
          <w:rPr>
            <w:rFonts w:ascii="Times New Roman" w:hAnsi="Times New Roman" w:cs="Times New Roman"/>
          </w:rPr>
          <w:t>.</w:t>
        </w:r>
      </w:hyperlink>
      <w:r>
        <w:t xml:space="preserve"> </w:t>
      </w:r>
      <w:r w:rsidRPr="00026EB3">
        <w:rPr>
          <w:rFonts w:ascii="Times New Roman" w:hAnsi="Times New Roman" w:cs="Times New Roman"/>
        </w:rPr>
        <w:t xml:space="preserve">Satsen justeres årlig, for skoleåret 2018/2019 er den på kr. 1.032,-. Leasingen er hjemlet i forskrift til opplæringsloven §19-6.  Skolen fakturerer eleven forskuddsvis en gang per skoleår. Betalingsfrist er per 30 dager. Ved for sen betaling gis purring. Ved manglende innbetaling etter purring oversendes kravet til inkasso. </w:t>
      </w:r>
    </w:p>
    <w:p w:rsidR="00022DE3" w:rsidRPr="00026EB3" w:rsidRDefault="13015723" w:rsidP="00026EB3">
      <w:pPr>
        <w:spacing w:line="240" w:lineRule="auto"/>
        <w:ind w:left="0" w:hanging="11"/>
        <w:rPr>
          <w:rFonts w:ascii="Times New Roman" w:hAnsi="Times New Roman" w:cs="Times New Roman"/>
        </w:rPr>
      </w:pPr>
      <w:r w:rsidRPr="00026EB3">
        <w:rPr>
          <w:rFonts w:ascii="Times New Roman" w:hAnsi="Times New Roman" w:cs="Times New Roman"/>
        </w:rPr>
        <w:t xml:space="preserve">Tidligere innbetalte summer refunderes ikke.  </w:t>
      </w:r>
    </w:p>
    <w:p w:rsidR="007308AD" w:rsidRDefault="00022DE3" w:rsidP="00022DE3">
      <w:pPr>
        <w:spacing w:line="240" w:lineRule="auto"/>
        <w:ind w:left="-5"/>
      </w:pPr>
      <w:r>
        <w:rPr>
          <w:color w:val="auto"/>
          <w:lang w:eastAsia="en-US"/>
        </w:rPr>
        <w:t xml:space="preserve"> </w:t>
      </w:r>
    </w:p>
    <w:p w:rsidR="000A4286" w:rsidRPr="00970803" w:rsidRDefault="0279635B" w:rsidP="0279635B">
      <w:pPr>
        <w:pStyle w:val="Brdtekst"/>
        <w:spacing w:after="0" w:line="240" w:lineRule="auto"/>
        <w:rPr>
          <w:rFonts w:asciiTheme="minorHAnsi" w:eastAsiaTheme="minorEastAsia" w:hAnsiTheme="minorHAnsi"/>
          <w:b/>
          <w:color w:val="auto"/>
        </w:rPr>
      </w:pPr>
      <w:r w:rsidRPr="0279635B">
        <w:rPr>
          <w:rFonts w:asciiTheme="minorHAnsi" w:eastAsiaTheme="minorEastAsia" w:hAnsiTheme="minorHAnsi"/>
          <w:b/>
          <w:color w:val="auto"/>
        </w:rPr>
        <w:t>Andre kostnader</w:t>
      </w:r>
    </w:p>
    <w:p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Ved tap eller skade skal det betales en egenandel. Egenandel vil variere etter skadens omfang. Ved skade eller tap er denne minimum kr. 500,-. Ved uaktsomhet må eleven dekke reparasjon eller ny PC. Godkjente garantisaker vil ikke bli belastet med en egenandel.</w:t>
      </w:r>
    </w:p>
    <w:p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Ny lader eller sekk kan du kjøpe av skolen til innkjøpspris.</w:t>
      </w:r>
    </w:p>
    <w:p w:rsidR="000A4286" w:rsidRPr="00026EB3" w:rsidRDefault="0279635B" w:rsidP="0279635B">
      <w:pPr>
        <w:spacing w:line="240" w:lineRule="auto"/>
        <w:ind w:left="0" w:hanging="11"/>
        <w:rPr>
          <w:rFonts w:ascii="Times New Roman" w:hAnsi="Times New Roman" w:cs="Times New Roman"/>
        </w:rPr>
      </w:pPr>
      <w:r w:rsidRPr="00026EB3">
        <w:rPr>
          <w:rFonts w:ascii="Times New Roman" w:hAnsi="Times New Roman" w:cs="Times New Roman"/>
        </w:rPr>
        <w:t>Dersom eleven får erstatnings-PC må du levere den til skolen innen avtalt frist for å unngå gebyr. Vilkårene for elev-PC gjelder også for erstatnings-PC.</w:t>
      </w:r>
    </w:p>
    <w:p w:rsidR="000A4286" w:rsidRDefault="000A4286" w:rsidP="003129D7">
      <w:pPr>
        <w:spacing w:line="240" w:lineRule="auto"/>
        <w:ind w:left="-5"/>
      </w:pPr>
    </w:p>
    <w:p w:rsidR="007308AD" w:rsidRPr="00DF59EE" w:rsidRDefault="0279635B" w:rsidP="003129D7">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RETT TIL Å OVERTA UTSTYRET </w:t>
      </w:r>
    </w:p>
    <w:p w:rsidR="006E06C8" w:rsidRPr="003A06A8" w:rsidRDefault="0279635B" w:rsidP="0279635B">
      <w:pPr>
        <w:pStyle w:val="paragraph"/>
        <w:spacing w:before="0" w:beforeAutospacing="0" w:after="0" w:afterAutospacing="0"/>
        <w:textAlignment w:val="baseline"/>
        <w:rPr>
          <w:rStyle w:val="normaltextrun"/>
          <w:rFonts w:asciiTheme="minorHAnsi" w:eastAsiaTheme="minorEastAsia" w:hAnsiTheme="minorHAnsi" w:cstheme="minorBidi"/>
          <w:b/>
          <w:bCs/>
          <w:sz w:val="22"/>
          <w:szCs w:val="22"/>
        </w:rPr>
      </w:pPr>
      <w:r w:rsidRPr="0279635B">
        <w:rPr>
          <w:rStyle w:val="normaltextrun"/>
          <w:rFonts w:asciiTheme="minorHAnsi" w:eastAsiaTheme="minorEastAsia" w:hAnsiTheme="minorHAnsi" w:cstheme="minorBidi"/>
          <w:b/>
          <w:bCs/>
          <w:sz w:val="22"/>
          <w:szCs w:val="22"/>
        </w:rPr>
        <w:t>Generelt om overtakelse</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For å eie PC-en må eleven ha betalt tre års-leier.</w:t>
      </w:r>
    </w:p>
    <w:p w:rsidR="006E06C8" w:rsidRPr="00A67204" w:rsidRDefault="36503785" w:rsidP="36503785">
      <w:pPr>
        <w:spacing w:line="240" w:lineRule="auto"/>
        <w:ind w:left="0" w:hanging="11"/>
        <w:rPr>
          <w:rFonts w:ascii="Times New Roman" w:hAnsi="Times New Roman" w:cs="Times New Roman"/>
        </w:rPr>
      </w:pPr>
      <w:r w:rsidRPr="00A67204">
        <w:rPr>
          <w:rFonts w:ascii="Times New Roman" w:hAnsi="Times New Roman" w:cs="Times New Roman"/>
        </w:rPr>
        <w:t>Operativsystemet vil slutte å virke cirka 6 måneder etter endt skolegang. For at PC-en skal fungere etter det, må den tilrettelegges til privat bruk. Dette gjøres ved at eleven får tilbud om å laste ned en lisensiert Windows versjon og selv reinstallerer og sørger for at PC-en fungerer etter overtakelse. Dette vil fjerne alt innhold (dokumenter, bilder ol.). Skolen kan dersom den har kapasitet bistå.</w:t>
      </w:r>
    </w:p>
    <w:p w:rsidR="006E06C8" w:rsidRPr="00A67204" w:rsidRDefault="006E06C8" w:rsidP="006E06C8">
      <w:pPr>
        <w:spacing w:line="240" w:lineRule="auto"/>
        <w:ind w:left="0" w:hanging="11"/>
        <w:rPr>
          <w:rFonts w:ascii="Times New Roman" w:hAnsi="Times New Roman" w:cs="Times New Roman"/>
        </w:rPr>
      </w:pP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 xml:space="preserve">Eventuell programvare overdras uten garanti eller reklamasjonsrett. </w:t>
      </w:r>
    </w:p>
    <w:p w:rsidR="006E06C8" w:rsidRDefault="006E06C8" w:rsidP="006E06C8">
      <w:pPr>
        <w:pStyle w:val="paragraph"/>
        <w:spacing w:before="0" w:beforeAutospacing="0" w:after="0" w:afterAutospacing="0"/>
        <w:textAlignment w:val="baseline"/>
        <w:rPr>
          <w:rFonts w:asciiTheme="minorHAnsi" w:eastAsiaTheme="minorEastAsia" w:hAnsiTheme="minorHAnsi" w:cstheme="minorBidi"/>
          <w:color w:val="FF0000"/>
          <w:sz w:val="22"/>
          <w:szCs w:val="22"/>
          <w:lang w:eastAsia="en-US"/>
        </w:rPr>
      </w:pPr>
    </w:p>
    <w:p w:rsidR="006E06C8" w:rsidRPr="003A06A8" w:rsidRDefault="0279635B" w:rsidP="0279635B">
      <w:pPr>
        <w:pStyle w:val="paragraph"/>
        <w:spacing w:before="0" w:beforeAutospacing="0" w:after="0" w:afterAutospacing="0"/>
        <w:textAlignment w:val="baseline"/>
        <w:rPr>
          <w:rStyle w:val="normaltextrun"/>
          <w:rFonts w:asciiTheme="minorHAnsi" w:eastAsiaTheme="minorEastAsia" w:hAnsiTheme="minorHAnsi" w:cstheme="minorBidi"/>
          <w:b/>
          <w:bCs/>
          <w:color w:val="495965"/>
          <w:sz w:val="22"/>
          <w:szCs w:val="22"/>
        </w:rPr>
      </w:pPr>
      <w:r w:rsidRPr="0279635B">
        <w:rPr>
          <w:rStyle w:val="normaltextrun"/>
          <w:rFonts w:asciiTheme="minorHAnsi" w:eastAsiaTheme="minorEastAsia" w:hAnsiTheme="minorHAnsi" w:cstheme="minorBidi"/>
          <w:b/>
          <w:bCs/>
          <w:color w:val="000000" w:themeColor="text1"/>
          <w:sz w:val="22"/>
          <w:szCs w:val="22"/>
        </w:rPr>
        <w:t>Utvekslingsstudent</w:t>
      </w:r>
      <w:r w:rsidRPr="0279635B">
        <w:rPr>
          <w:rStyle w:val="eop"/>
          <w:rFonts w:asciiTheme="minorHAnsi" w:eastAsiaTheme="minorEastAsia" w:hAnsiTheme="minorHAnsi" w:cstheme="minorBidi"/>
          <w:b/>
          <w:bCs/>
          <w:sz w:val="22"/>
          <w:szCs w:val="22"/>
        </w:rPr>
        <w:t>?</w:t>
      </w:r>
    </w:p>
    <w:p w:rsidR="006E06C8" w:rsidRPr="00A67204" w:rsidRDefault="0279635B" w:rsidP="00A67204">
      <w:pPr>
        <w:spacing w:line="240" w:lineRule="auto"/>
        <w:ind w:left="0" w:hanging="11"/>
        <w:rPr>
          <w:rFonts w:ascii="Times New Roman" w:hAnsi="Times New Roman" w:cs="Times New Roman"/>
        </w:rPr>
      </w:pPr>
      <w:r w:rsidRPr="00A67204">
        <w:rPr>
          <w:rFonts w:ascii="Times New Roman" w:hAnsi="Times New Roman" w:cs="Times New Roman"/>
        </w:rPr>
        <w:t xml:space="preserve">Eleven kan ta med seg PC-en hvis eleven skal gå på skole i utlandet. Ved fravær på mer enn seks måneder må den tilrettelegges for privat bruk og eleven må betale gjenstående leiebeløp. Eleven blir da eier av PC-en og kan installere det det er behov for. </w:t>
      </w:r>
    </w:p>
    <w:p w:rsidR="006E06C8" w:rsidRDefault="006E06C8" w:rsidP="006E06C8">
      <w:pPr>
        <w:spacing w:line="240" w:lineRule="auto"/>
        <w:rPr>
          <w:rStyle w:val="normaltextrun"/>
        </w:rPr>
      </w:pPr>
    </w:p>
    <w:p w:rsidR="006E06C8" w:rsidRPr="003A06A8" w:rsidRDefault="0279635B" w:rsidP="0279635B">
      <w:pPr>
        <w:pStyle w:val="paragraph"/>
        <w:spacing w:before="0" w:beforeAutospacing="0" w:after="0" w:afterAutospacing="0"/>
        <w:textAlignment w:val="baseline"/>
        <w:rPr>
          <w:rFonts w:asciiTheme="minorHAnsi" w:eastAsiaTheme="minorEastAsia" w:hAnsiTheme="minorHAnsi" w:cstheme="minorBidi"/>
          <w:b/>
          <w:bCs/>
          <w:sz w:val="22"/>
          <w:szCs w:val="22"/>
        </w:rPr>
      </w:pPr>
      <w:r w:rsidRPr="0279635B">
        <w:rPr>
          <w:rStyle w:val="normaltextrun"/>
          <w:rFonts w:asciiTheme="minorHAnsi" w:eastAsiaTheme="minorEastAsia" w:hAnsiTheme="minorHAnsi" w:cstheme="minorBidi"/>
          <w:b/>
          <w:bCs/>
          <w:sz w:val="22"/>
          <w:szCs w:val="22"/>
        </w:rPr>
        <w:t>Bytte skole?</w:t>
      </w:r>
    </w:p>
    <w:p w:rsidR="006E06C8" w:rsidRPr="00A67204" w:rsidRDefault="0279635B" w:rsidP="00A67204">
      <w:pPr>
        <w:spacing w:line="240" w:lineRule="auto"/>
        <w:ind w:left="0" w:hanging="11"/>
        <w:rPr>
          <w:rFonts w:ascii="Times New Roman" w:hAnsi="Times New Roman" w:cs="Times New Roman"/>
        </w:rPr>
      </w:pPr>
      <w:r w:rsidRPr="00A67204">
        <w:rPr>
          <w:rFonts w:ascii="Times New Roman" w:hAnsi="Times New Roman" w:cs="Times New Roman"/>
        </w:rPr>
        <w:t>Hvis eleven bytter skole innen de offentlige skolene i Telemark fylkeskommune kan eleven ta med seg PC-en til den nye skolen. Eleven får faktura på vanlig måte. Bytter eleven til privat skole eller offentlig skole i et annet fylke gjelder egne avtaler. Eleven må selv ta kontakt med skolene det gjelder.</w:t>
      </w:r>
    </w:p>
    <w:p w:rsidR="006E06C8" w:rsidRDefault="006E06C8" w:rsidP="006E06C8">
      <w:pPr>
        <w:pStyle w:val="paragraph"/>
        <w:spacing w:before="0" w:beforeAutospacing="0" w:after="0" w:afterAutospacing="0"/>
        <w:rPr>
          <w:rStyle w:val="eop"/>
          <w:rFonts w:asciiTheme="minorHAnsi" w:hAnsiTheme="minorHAnsi" w:cstheme="minorBidi"/>
          <w:sz w:val="22"/>
          <w:szCs w:val="22"/>
        </w:rPr>
      </w:pPr>
    </w:p>
    <w:p w:rsidR="006E06C8" w:rsidRPr="003A06A8" w:rsidRDefault="0279635B" w:rsidP="0279635B">
      <w:pPr>
        <w:spacing w:line="240" w:lineRule="auto"/>
        <w:rPr>
          <w:rStyle w:val="normaltextrun"/>
          <w:rFonts w:asciiTheme="minorHAnsi" w:eastAsiaTheme="minorEastAsia" w:hAnsiTheme="minorHAnsi" w:cstheme="minorBidi"/>
          <w:b/>
          <w:bCs/>
        </w:rPr>
      </w:pPr>
      <w:r w:rsidRPr="0279635B">
        <w:rPr>
          <w:rFonts w:asciiTheme="minorHAnsi" w:eastAsiaTheme="minorEastAsia" w:hAnsiTheme="minorHAnsi" w:cstheme="minorBidi"/>
          <w:b/>
          <w:bCs/>
        </w:rPr>
        <w:t>Avbryte skolegangen?</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Hvis eleven slutter før 1. oktober samme høst som denne avtalen ble inngått, har eleven ikke rett til å overta PC-en og den må leveres tilbake til skolen.</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Slutter eleven etter 1. oktober og vil beholde PC-en faktureres gjenstående leiebeløp.</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Slutter eleven etter 1. oktober og ikke vil beholde PC-en, faktureres for påbegynt skoleår.</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Kravet vil gå til inkasso dersom det ikke betales i tide. </w:t>
      </w:r>
    </w:p>
    <w:p w:rsidR="006E06C8" w:rsidRDefault="006E06C8" w:rsidP="006E06C8">
      <w:pPr>
        <w:spacing w:line="240" w:lineRule="auto"/>
        <w:rPr>
          <w:rFonts w:cstheme="minorHAnsi"/>
          <w:color w:val="FF0000"/>
        </w:rPr>
      </w:pPr>
    </w:p>
    <w:p w:rsidR="006E06C8" w:rsidRDefault="0279635B" w:rsidP="006E06C8">
      <w:pPr>
        <w:spacing w:line="240" w:lineRule="auto"/>
      </w:pPr>
      <w:r w:rsidRPr="0279635B">
        <w:rPr>
          <w:b/>
          <w:bCs/>
        </w:rPr>
        <w:t xml:space="preserve">Ta påbygg (påbygging til generell studiekompetanse)? </w:t>
      </w:r>
      <w:r>
        <w:t xml:space="preserve"> </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Eleven kan bruke PC-en eventuelt overtatt etter vg2.</w:t>
      </w:r>
    </w:p>
    <w:p w:rsidR="006E06C8" w:rsidRPr="00A67204" w:rsidRDefault="0279635B" w:rsidP="0279635B">
      <w:pPr>
        <w:spacing w:line="240" w:lineRule="auto"/>
        <w:ind w:left="0" w:hanging="11"/>
        <w:rPr>
          <w:rFonts w:ascii="Times New Roman" w:hAnsi="Times New Roman" w:cs="Times New Roman"/>
        </w:rPr>
      </w:pPr>
      <w:r w:rsidRPr="00A67204">
        <w:rPr>
          <w:rFonts w:ascii="Times New Roman" w:hAnsi="Times New Roman" w:cs="Times New Roman"/>
        </w:rPr>
        <w:t>Hvis eleven ikke har PC med fra vg2, får eleven låne PC som skal leveres ved skoleslutt.</w:t>
      </w:r>
    </w:p>
    <w:p w:rsidR="000F77A2" w:rsidRPr="009150A6" w:rsidRDefault="000F77A2" w:rsidP="003129D7">
      <w:pPr>
        <w:spacing w:line="240" w:lineRule="auto"/>
        <w:ind w:left="0" w:hanging="11"/>
        <w:rPr>
          <w:color w:val="auto"/>
          <w:lang w:eastAsia="en-US"/>
        </w:rPr>
      </w:pPr>
    </w:p>
    <w:p w:rsidR="007308AD" w:rsidRPr="00761AE5" w:rsidRDefault="0279635B" w:rsidP="003129D7">
      <w:pPr>
        <w:pStyle w:val="Overskrift1"/>
        <w:spacing w:after="0" w:line="240" w:lineRule="auto"/>
        <w:ind w:left="227" w:hanging="242"/>
        <w:rPr>
          <w:rFonts w:ascii="Gill Sans MT" w:hAnsi="Gill Sans MT"/>
          <w:sz w:val="22"/>
        </w:rPr>
      </w:pPr>
      <w:r w:rsidRPr="00761AE5">
        <w:rPr>
          <w:rFonts w:ascii="Gill Sans MT" w:hAnsi="Gill Sans MT"/>
          <w:sz w:val="22"/>
        </w:rPr>
        <w:t xml:space="preserve">ENDRINGER OG OVERDRAGELSE </w:t>
      </w:r>
    </w:p>
    <w:p w:rsidR="00A73538" w:rsidRDefault="13015723" w:rsidP="13015723">
      <w:pPr>
        <w:spacing w:line="240" w:lineRule="auto"/>
        <w:ind w:left="-5"/>
        <w:rPr>
          <w:b/>
          <w:bCs/>
        </w:rPr>
      </w:pPr>
      <w:r w:rsidRPr="00BA3299">
        <w:rPr>
          <w:rFonts w:ascii="Times New Roman" w:hAnsi="Times New Roman" w:cs="Times New Roman"/>
        </w:rPr>
        <w:t>Eventuelle endringer i denne avtalen er kun gyldig og bindende dersom disse er</w:t>
      </w:r>
      <w:r w:rsidRPr="007F4DC6">
        <w:rPr>
          <w:rFonts w:ascii="Times New Roman" w:hAnsi="Times New Roman" w:cs="Times New Roman"/>
        </w:rPr>
        <w:t xml:space="preserve"> </w:t>
      </w:r>
      <w:r w:rsidRPr="007F4DC6">
        <w:rPr>
          <w:rFonts w:ascii="Times New Roman" w:hAnsi="Times New Roman" w:cs="Times New Roman"/>
          <w:b/>
          <w:bCs/>
        </w:rPr>
        <w:t>skriftlige</w:t>
      </w:r>
      <w:r>
        <w:t xml:space="preserve"> </w:t>
      </w:r>
      <w:r w:rsidRPr="00BA3299">
        <w:rPr>
          <w:rFonts w:ascii="Times New Roman" w:hAnsi="Times New Roman" w:cs="Times New Roman"/>
        </w:rPr>
        <w:t xml:space="preserve">og </w:t>
      </w:r>
      <w:r w:rsidRPr="00A67204">
        <w:rPr>
          <w:rFonts w:ascii="Times New Roman" w:hAnsi="Times New Roman" w:cs="Times New Roman"/>
          <w:b/>
          <w:bCs/>
        </w:rPr>
        <w:t>underskrevet av partene.</w:t>
      </w:r>
      <w:r>
        <w:t xml:space="preserve"> </w:t>
      </w:r>
      <w:r w:rsidRPr="00BA3299">
        <w:rPr>
          <w:rFonts w:ascii="Times New Roman" w:hAnsi="Times New Roman" w:cs="Times New Roman"/>
        </w:rPr>
        <w:t>Partene har ikke rett til å overdra denne avtalen til en tredjepart, uten skriftlig samtykke fra den annen part. Avtalen overtas av den sammenslåtte Vestfold og Telemark fylkeskommune fra 1. januar 2020.</w:t>
      </w:r>
    </w:p>
    <w:p w:rsidR="00597294" w:rsidRDefault="00597294" w:rsidP="003129D7">
      <w:pPr>
        <w:spacing w:line="240" w:lineRule="auto"/>
        <w:ind w:left="-5"/>
      </w:pPr>
    </w:p>
    <w:p w:rsidR="00A73538" w:rsidRPr="00597294" w:rsidRDefault="0279635B" w:rsidP="0018169A">
      <w:pPr>
        <w:pStyle w:val="Overskrift2"/>
        <w:numPr>
          <w:ilvl w:val="1"/>
          <w:numId w:val="0"/>
        </w:numPr>
        <w:tabs>
          <w:tab w:val="center" w:pos="1356"/>
        </w:tabs>
        <w:spacing w:after="0" w:line="240" w:lineRule="auto"/>
        <w:ind w:left="-15"/>
      </w:pPr>
      <w:r>
        <w:t xml:space="preserve">Oppsigelse </w:t>
      </w:r>
    </w:p>
    <w:p w:rsidR="007308AD" w:rsidRDefault="00A73538" w:rsidP="00BA3299">
      <w:pPr>
        <w:spacing w:line="240" w:lineRule="auto"/>
        <w:ind w:left="-3" w:hanging="11"/>
      </w:pPr>
      <w:r w:rsidRPr="00BA3299">
        <w:rPr>
          <w:rFonts w:ascii="Times New Roman" w:hAnsi="Times New Roman" w:cs="Times New Roman"/>
        </w:rPr>
        <w:t>T</w:t>
      </w:r>
      <w:r w:rsidR="007275B1" w:rsidRPr="00BA3299">
        <w:rPr>
          <w:rFonts w:ascii="Times New Roman" w:hAnsi="Times New Roman" w:cs="Times New Roman"/>
        </w:rPr>
        <w:t>elemar</w:t>
      </w:r>
      <w:r w:rsidR="00F71F4F" w:rsidRPr="00BA3299">
        <w:rPr>
          <w:rFonts w:ascii="Times New Roman" w:hAnsi="Times New Roman" w:cs="Times New Roman"/>
        </w:rPr>
        <w:t>k</w:t>
      </w:r>
      <w:r w:rsidR="007275B1" w:rsidRPr="00BA3299">
        <w:rPr>
          <w:rFonts w:ascii="Times New Roman" w:hAnsi="Times New Roman" w:cs="Times New Roman"/>
        </w:rPr>
        <w:t xml:space="preserve"> fylkeskommune</w:t>
      </w:r>
      <w:r w:rsidRPr="00BA3299">
        <w:rPr>
          <w:rFonts w:ascii="Times New Roman" w:hAnsi="Times New Roman" w:cs="Times New Roman"/>
        </w:rPr>
        <w:t xml:space="preserve"> har rett til å si opp denne avtalen umiddelbart dersom eleven vesentlig misligholder denne avtalen eller skolens reglementer. I tillegg har skolen rett til å iverksette tiltak som skolen anser som relevante i henhold til skolens reglement</w:t>
      </w:r>
      <w:r w:rsidR="002E5322" w:rsidRPr="00BA3299">
        <w:rPr>
          <w:rFonts w:ascii="Times New Roman" w:hAnsi="Times New Roman" w:cs="Times New Roman"/>
        </w:rPr>
        <w:t xml:space="preserve"> </w:t>
      </w:r>
      <w:r w:rsidR="002E5322" w:rsidRPr="00BA3299">
        <w:rPr>
          <w:rFonts w:ascii="Times New Roman" w:hAnsi="Times New Roman" w:cs="Times New Roman"/>
        </w:rPr>
        <w:tab/>
      </w:r>
      <w:r w:rsidR="002E5322">
        <w:t xml:space="preserve"> </w:t>
      </w:r>
    </w:p>
    <w:p w:rsidR="00597294" w:rsidRDefault="00597294" w:rsidP="00597294">
      <w:pPr>
        <w:spacing w:line="240" w:lineRule="auto"/>
        <w:ind w:left="-5" w:hanging="11"/>
      </w:pPr>
    </w:p>
    <w:p w:rsidR="00BE41E7" w:rsidRPr="00DF59EE" w:rsidRDefault="13015723" w:rsidP="00DF59EE">
      <w:pPr>
        <w:pStyle w:val="Overskrift1"/>
        <w:spacing w:after="0" w:line="240" w:lineRule="auto"/>
        <w:ind w:left="227" w:hanging="242"/>
        <w:contextualSpacing/>
        <w:rPr>
          <w:rFonts w:ascii="Gill Sans MT" w:hAnsi="Gill Sans MT"/>
          <w:bCs/>
          <w:sz w:val="22"/>
        </w:rPr>
      </w:pPr>
      <w:r w:rsidRPr="00DF59EE">
        <w:rPr>
          <w:rFonts w:ascii="Gill Sans MT" w:hAnsi="Gill Sans MT"/>
          <w:bCs/>
          <w:sz w:val="22"/>
        </w:rPr>
        <w:t xml:space="preserve">AVTALENS VARIGHET </w:t>
      </w:r>
    </w:p>
    <w:p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 xml:space="preserve">Avtalen gjelder så lenge du er elev ved en videregående skole i Telemark fylkeskommune. </w:t>
      </w:r>
    </w:p>
    <w:p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Avtalen signeres elektronisk og er da bindende for begge parter.</w:t>
      </w:r>
    </w:p>
    <w:p w:rsidR="00BE41E7" w:rsidRPr="00BA3299" w:rsidRDefault="0279635B" w:rsidP="00597294">
      <w:pPr>
        <w:spacing w:line="240" w:lineRule="auto"/>
        <w:ind w:left="-3" w:hanging="11"/>
        <w:rPr>
          <w:rFonts w:ascii="Times New Roman" w:hAnsi="Times New Roman" w:cs="Times New Roman"/>
        </w:rPr>
      </w:pPr>
      <w:r w:rsidRPr="00BA3299">
        <w:rPr>
          <w:rFonts w:ascii="Times New Roman" w:hAnsi="Times New Roman" w:cs="Times New Roman"/>
        </w:rPr>
        <w:t xml:space="preserve">Dersom den ikke er signert elektronisk skal Eleven leverer signert eksemplar til skolen ved skolestart. Den skal foreligge i to – 2 - eksemplarer, et til hver av partene. </w:t>
      </w:r>
    </w:p>
    <w:p w:rsidR="00BE41E7" w:rsidRPr="00BA3299" w:rsidRDefault="00BE41E7" w:rsidP="00BE41E7">
      <w:pPr>
        <w:spacing w:line="240" w:lineRule="auto"/>
        <w:ind w:left="-3"/>
        <w:rPr>
          <w:rFonts w:ascii="Times New Roman" w:hAnsi="Times New Roman" w:cs="Times New Roman"/>
        </w:rPr>
      </w:pPr>
    </w:p>
    <w:p w:rsidR="00BE41E7" w:rsidRPr="00BA3299" w:rsidRDefault="0279635B" w:rsidP="00BE41E7">
      <w:pPr>
        <w:spacing w:line="240" w:lineRule="auto"/>
        <w:ind w:left="-3"/>
        <w:rPr>
          <w:rFonts w:ascii="Times New Roman" w:hAnsi="Times New Roman" w:cs="Times New Roman"/>
        </w:rPr>
      </w:pPr>
      <w:r w:rsidRPr="00BA3299">
        <w:rPr>
          <w:rFonts w:ascii="Times New Roman" w:hAnsi="Times New Roman" w:cs="Times New Roman"/>
        </w:rPr>
        <w:t xml:space="preserve">Eleven vil ikke få utlevert pc før skolen har mottatt underskrevet eksemplar av denne avtalen. </w:t>
      </w:r>
    </w:p>
    <w:p w:rsidR="007308AD" w:rsidRPr="00BA3299" w:rsidRDefault="002E5322">
      <w:pPr>
        <w:spacing w:after="9" w:line="259" w:lineRule="auto"/>
        <w:ind w:left="0" w:firstLine="0"/>
        <w:jc w:val="left"/>
        <w:rPr>
          <w:rFonts w:ascii="Times New Roman" w:hAnsi="Times New Roman" w:cs="Times New Roman"/>
        </w:rPr>
      </w:pPr>
      <w:r w:rsidRPr="00BA3299">
        <w:rPr>
          <w:rFonts w:ascii="Times New Roman" w:hAnsi="Times New Roman" w:cs="Times New Roman"/>
          <w:sz w:val="28"/>
        </w:rPr>
        <w:t xml:space="preserve"> </w:t>
      </w:r>
    </w:p>
    <w:p w:rsidR="00FE46F5" w:rsidRDefault="00FE46F5">
      <w:pPr>
        <w:spacing w:after="160" w:line="259" w:lineRule="auto"/>
        <w:ind w:left="0" w:firstLine="0"/>
        <w:jc w:val="left"/>
        <w:rPr>
          <w:b/>
          <w:sz w:val="32"/>
        </w:rPr>
      </w:pPr>
      <w:r>
        <w:rPr>
          <w:sz w:val="32"/>
        </w:rPr>
        <w:br w:type="page"/>
      </w:r>
    </w:p>
    <w:p w:rsidR="007308AD" w:rsidRPr="00DF59EE" w:rsidRDefault="00772D8E">
      <w:pPr>
        <w:pStyle w:val="Overskrift1"/>
        <w:numPr>
          <w:ilvl w:val="0"/>
          <w:numId w:val="0"/>
        </w:numPr>
        <w:spacing w:after="0"/>
        <w:rPr>
          <w:rFonts w:ascii="Gill Sans MT" w:hAnsi="Gill Sans MT"/>
          <w:bCs/>
          <w:sz w:val="34"/>
          <w:szCs w:val="34"/>
        </w:rPr>
      </w:pPr>
      <w:r>
        <w:rPr>
          <w:rFonts w:ascii="Gill Sans MT" w:hAnsi="Gill Sans MT"/>
          <w:bCs/>
          <w:sz w:val="34"/>
          <w:szCs w:val="34"/>
        </w:rPr>
        <w:t>Leasing-</w:t>
      </w:r>
      <w:r w:rsidR="0279635B" w:rsidRPr="00DF59EE">
        <w:rPr>
          <w:rFonts w:ascii="Gill Sans MT" w:hAnsi="Gill Sans MT"/>
          <w:bCs/>
          <w:sz w:val="34"/>
          <w:szCs w:val="34"/>
        </w:rPr>
        <w:t xml:space="preserve">PC avtale </w:t>
      </w:r>
    </w:p>
    <w:p w:rsidR="007308AD" w:rsidRDefault="002E5322">
      <w:pPr>
        <w:spacing w:line="259" w:lineRule="auto"/>
        <w:ind w:left="0" w:firstLine="0"/>
        <w:jc w:val="left"/>
      </w:pPr>
      <w:r>
        <w:t xml:space="preserve"> </w:t>
      </w:r>
    </w:p>
    <w:p w:rsidR="007308AD" w:rsidRPr="00067B66" w:rsidRDefault="0279635B">
      <w:pPr>
        <w:ind w:left="-5"/>
        <w:rPr>
          <w:rFonts w:ascii="Times New Roman" w:hAnsi="Times New Roman" w:cs="Times New Roman"/>
        </w:rPr>
      </w:pPr>
      <w:r w:rsidRPr="00067B66">
        <w:rPr>
          <w:rFonts w:ascii="Times New Roman" w:hAnsi="Times New Roman" w:cs="Times New Roman"/>
        </w:rPr>
        <w:t xml:space="preserve">Dette skjemaet leveres til skolen ved utlevering av bærbar pc dersom ikke avtalen tidligere er digitalt signert. </w:t>
      </w:r>
    </w:p>
    <w:p w:rsidR="007308AD" w:rsidRPr="00067B66" w:rsidRDefault="2E4727F8" w:rsidP="00094BDA">
      <w:pPr>
        <w:spacing w:line="259" w:lineRule="auto"/>
        <w:ind w:left="0" w:firstLine="0"/>
        <w:jc w:val="left"/>
        <w:rPr>
          <w:rFonts w:ascii="Times New Roman" w:hAnsi="Times New Roman" w:cs="Times New Roman"/>
          <w:color w:val="000000" w:themeColor="text1"/>
        </w:rPr>
      </w:pPr>
      <w:r w:rsidRPr="00067B66">
        <w:rPr>
          <w:rFonts w:ascii="Times New Roman" w:hAnsi="Times New Roman" w:cs="Times New Roman"/>
        </w:rPr>
        <w:t xml:space="preserve"> </w:t>
      </w:r>
      <w:r w:rsidR="002E5322" w:rsidRPr="00067B66">
        <w:rPr>
          <w:rFonts w:ascii="Times New Roman" w:hAnsi="Times New Roman" w:cs="Times New Roman"/>
          <w:color w:val="000000" w:themeColor="text1"/>
        </w:rPr>
        <w:t xml:space="preserve">  </w:t>
      </w:r>
    </w:p>
    <w:p w:rsidR="008F6504" w:rsidRPr="00067B66" w:rsidRDefault="0279635B" w:rsidP="008F6504">
      <w:pPr>
        <w:spacing w:after="38" w:line="259" w:lineRule="auto"/>
        <w:ind w:left="0" w:firstLine="0"/>
        <w:jc w:val="left"/>
        <w:rPr>
          <w:rFonts w:ascii="Times New Roman" w:hAnsi="Times New Roman" w:cs="Times New Roman"/>
        </w:rPr>
      </w:pPr>
      <w:r w:rsidRPr="00067B66">
        <w:rPr>
          <w:rFonts w:ascii="Times New Roman" w:hAnsi="Times New Roman" w:cs="Times New Roman"/>
        </w:rPr>
        <w:t xml:space="preserve">Jeg bekrefter å ha lest innholdet i dette dokumentet. </w:t>
      </w:r>
    </w:p>
    <w:p w:rsidR="008F6504" w:rsidRPr="00067B66" w:rsidRDefault="0279635B" w:rsidP="008F6504">
      <w:pPr>
        <w:spacing w:after="38" w:line="259" w:lineRule="auto"/>
        <w:ind w:left="0" w:firstLine="0"/>
        <w:jc w:val="left"/>
        <w:rPr>
          <w:rFonts w:ascii="Times New Roman" w:hAnsi="Times New Roman" w:cs="Times New Roman"/>
        </w:rPr>
      </w:pPr>
      <w:r w:rsidRPr="00067B66">
        <w:rPr>
          <w:rFonts w:ascii="Times New Roman" w:hAnsi="Times New Roman" w:cs="Times New Roman"/>
        </w:rPr>
        <w:t>Med min signatur, aksepterer jeg fylkeskommunen sine betingelser og retningslinjer for bruk og behandling av elev pc-en.</w:t>
      </w:r>
    </w:p>
    <w:p w:rsidR="007308AD" w:rsidRPr="00067B66" w:rsidRDefault="007308AD">
      <w:pPr>
        <w:spacing w:line="259" w:lineRule="auto"/>
        <w:ind w:left="115" w:firstLine="0"/>
        <w:jc w:val="left"/>
        <w:rPr>
          <w:rFonts w:ascii="Times New Roman" w:hAnsi="Times New Roman" w:cs="Times New Roman"/>
        </w:rPr>
      </w:pPr>
    </w:p>
    <w:p w:rsidR="008F6504" w:rsidRPr="00067B66" w:rsidRDefault="008F6504">
      <w:pPr>
        <w:spacing w:line="259" w:lineRule="auto"/>
        <w:ind w:left="115" w:firstLine="0"/>
        <w:jc w:val="left"/>
        <w:rPr>
          <w:rFonts w:ascii="Times New Roman" w:hAnsi="Times New Roman" w:cs="Times New Roman"/>
        </w:rPr>
      </w:pPr>
    </w:p>
    <w:p w:rsidR="008F6504" w:rsidRPr="00067B66" w:rsidRDefault="008F6504">
      <w:pPr>
        <w:spacing w:line="259" w:lineRule="auto"/>
        <w:ind w:left="115" w:firstLine="0"/>
        <w:jc w:val="left"/>
        <w:rPr>
          <w:rFonts w:ascii="Times New Roman" w:hAnsi="Times New Roman" w:cs="Times New Roman"/>
        </w:rPr>
      </w:pPr>
    </w:p>
    <w:p w:rsidR="007308AD" w:rsidRPr="00067B66" w:rsidRDefault="002E5322">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tbl>
      <w:tblPr>
        <w:tblStyle w:val="Tabellrutenett1"/>
        <w:tblW w:w="9062" w:type="dxa"/>
        <w:tblInd w:w="7" w:type="dxa"/>
        <w:tblCellMar>
          <w:top w:w="39" w:type="dxa"/>
          <w:left w:w="115" w:type="dxa"/>
          <w:right w:w="115" w:type="dxa"/>
        </w:tblCellMar>
        <w:tblLook w:val="04A0" w:firstRow="1" w:lastRow="0" w:firstColumn="1" w:lastColumn="0" w:noHBand="0" w:noVBand="1"/>
      </w:tblPr>
      <w:tblGrid>
        <w:gridCol w:w="3128"/>
        <w:gridCol w:w="5934"/>
      </w:tblGrid>
      <w:tr w:rsidR="007308AD" w:rsidRPr="00067B66" w:rsidTr="0279635B">
        <w:trPr>
          <w:trHeight w:val="224"/>
        </w:trPr>
        <w:tc>
          <w:tcPr>
            <w:tcW w:w="3128" w:type="dxa"/>
            <w:tcBorders>
              <w:top w:val="single" w:sz="4" w:space="0" w:color="000000" w:themeColor="text1"/>
              <w:left w:val="nil"/>
              <w:bottom w:val="nil"/>
              <w:right w:val="nil"/>
            </w:tcBorders>
            <w:shd w:val="clear" w:color="auto" w:fill="auto"/>
          </w:tcPr>
          <w:p w:rsidR="007308AD" w:rsidRPr="00067B66" w:rsidRDefault="0279635B"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Sted og dato </w:t>
            </w:r>
          </w:p>
        </w:tc>
        <w:tc>
          <w:tcPr>
            <w:tcW w:w="5934" w:type="dxa"/>
            <w:tcBorders>
              <w:top w:val="single" w:sz="4" w:space="0" w:color="000000" w:themeColor="text1"/>
              <w:left w:val="nil"/>
              <w:bottom w:val="nil"/>
              <w:right w:val="nil"/>
            </w:tcBorders>
            <w:shd w:val="clear" w:color="auto" w:fill="auto"/>
          </w:tcPr>
          <w:p w:rsidR="007308AD" w:rsidRPr="00067B66" w:rsidRDefault="0279635B"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Elevens underskrift </w:t>
            </w:r>
          </w:p>
        </w:tc>
      </w:tr>
    </w:tbl>
    <w:p w:rsidR="007308AD" w:rsidRPr="00067B66" w:rsidRDefault="002E5322">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r w:rsidRPr="00067B66">
        <w:rPr>
          <w:rFonts w:ascii="Times New Roman" w:hAnsi="Times New Roman" w:cs="Times New Roman"/>
        </w:rPr>
        <w:tab/>
        <w:t xml:space="preserve"> </w:t>
      </w:r>
    </w:p>
    <w:p w:rsidR="007308AD" w:rsidRPr="00067B66" w:rsidRDefault="002E5322">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p>
    <w:p w:rsidR="00606AEB" w:rsidRPr="00067B66" w:rsidRDefault="00C469AD" w:rsidP="00606AEB">
      <w:pPr>
        <w:spacing w:line="259" w:lineRule="auto"/>
        <w:ind w:left="115" w:firstLine="0"/>
        <w:jc w:val="left"/>
        <w:rPr>
          <w:rFonts w:ascii="Times New Roman" w:hAnsi="Times New Roman" w:cs="Times New Roman"/>
          <w:b/>
          <w:sz w:val="24"/>
        </w:rPr>
      </w:pPr>
      <w:r w:rsidRPr="00067B66">
        <w:rPr>
          <w:rFonts w:ascii="Times New Roman" w:hAnsi="Times New Roman" w:cs="Times New Roman"/>
          <w:b/>
          <w:sz w:val="24"/>
        </w:rPr>
        <w:t xml:space="preserve">For elever under 18 </w:t>
      </w:r>
      <w:r w:rsidR="00B86AC4" w:rsidRPr="00067B66">
        <w:rPr>
          <w:rFonts w:ascii="Times New Roman" w:hAnsi="Times New Roman" w:cs="Times New Roman"/>
          <w:b/>
          <w:sz w:val="24"/>
        </w:rPr>
        <w:t>år:</w:t>
      </w:r>
    </w:p>
    <w:p w:rsidR="00094BDA" w:rsidRPr="00067B66" w:rsidRDefault="00094BDA" w:rsidP="00606AEB">
      <w:pPr>
        <w:spacing w:line="259" w:lineRule="auto"/>
        <w:ind w:left="115" w:firstLine="0"/>
        <w:jc w:val="left"/>
        <w:rPr>
          <w:rFonts w:ascii="Times New Roman" w:hAnsi="Times New Roman" w:cs="Times New Roman"/>
        </w:rPr>
      </w:pPr>
    </w:p>
    <w:p w:rsidR="00606AEB" w:rsidRPr="00067B66" w:rsidRDefault="00606AEB" w:rsidP="00606AEB">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p w:rsidR="00B86AC4" w:rsidRPr="00067B66" w:rsidRDefault="00B86AC4" w:rsidP="00606AEB">
      <w:pPr>
        <w:spacing w:line="259" w:lineRule="auto"/>
        <w:ind w:left="115" w:firstLine="0"/>
        <w:jc w:val="left"/>
        <w:rPr>
          <w:rFonts w:ascii="Times New Roman" w:hAnsi="Times New Roman" w:cs="Times New Roman"/>
        </w:rPr>
      </w:pPr>
    </w:p>
    <w:tbl>
      <w:tblPr>
        <w:tblStyle w:val="Tabellrutenett1"/>
        <w:tblW w:w="3115" w:type="dxa"/>
        <w:tblInd w:w="7" w:type="dxa"/>
        <w:tblCellMar>
          <w:top w:w="39" w:type="dxa"/>
          <w:left w:w="115" w:type="dxa"/>
          <w:right w:w="115" w:type="dxa"/>
        </w:tblCellMar>
        <w:tblLook w:val="04A0" w:firstRow="1" w:lastRow="0" w:firstColumn="1" w:lastColumn="0" w:noHBand="0" w:noVBand="1"/>
      </w:tblPr>
      <w:tblGrid>
        <w:gridCol w:w="3115"/>
      </w:tblGrid>
      <w:tr w:rsidR="00094BDA" w:rsidRPr="00067B66" w:rsidTr="00094BDA">
        <w:trPr>
          <w:trHeight w:val="274"/>
        </w:trPr>
        <w:tc>
          <w:tcPr>
            <w:tcW w:w="3115" w:type="dxa"/>
            <w:tcBorders>
              <w:top w:val="single" w:sz="4" w:space="0" w:color="000000" w:themeColor="text1"/>
              <w:left w:val="nil"/>
              <w:bottom w:val="nil"/>
              <w:right w:val="nil"/>
            </w:tcBorders>
            <w:shd w:val="clear" w:color="auto" w:fill="auto"/>
          </w:tcPr>
          <w:p w:rsidR="00094BDA" w:rsidRPr="00067B66" w:rsidRDefault="00094BDA" w:rsidP="0279635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Sted og dato </w:t>
            </w:r>
          </w:p>
        </w:tc>
      </w:tr>
    </w:tbl>
    <w:p w:rsidR="00094BDA" w:rsidRPr="00067B66" w:rsidRDefault="00094BDA" w:rsidP="00606AEB">
      <w:pPr>
        <w:spacing w:line="259" w:lineRule="auto"/>
        <w:ind w:left="1517" w:firstLine="0"/>
        <w:jc w:val="left"/>
        <w:rPr>
          <w:rFonts w:ascii="Times New Roman" w:hAnsi="Times New Roman" w:cs="Times New Roman"/>
        </w:rPr>
      </w:pPr>
    </w:p>
    <w:p w:rsidR="007308AD" w:rsidRPr="00067B66" w:rsidRDefault="002E5322" w:rsidP="00606AEB">
      <w:pPr>
        <w:spacing w:line="259" w:lineRule="auto"/>
        <w:ind w:left="1517" w:firstLine="0"/>
        <w:jc w:val="left"/>
        <w:rPr>
          <w:rFonts w:ascii="Times New Roman" w:hAnsi="Times New Roman" w:cs="Times New Roman"/>
        </w:rPr>
      </w:pPr>
      <w:r w:rsidRPr="00067B66">
        <w:rPr>
          <w:rFonts w:ascii="Times New Roman" w:hAnsi="Times New Roman" w:cs="Times New Roman"/>
        </w:rPr>
        <w:t xml:space="preserve"> </w:t>
      </w:r>
    </w:p>
    <w:p w:rsidR="00E87E4E" w:rsidRPr="00067B66" w:rsidRDefault="002E5322" w:rsidP="00E87E4E">
      <w:pPr>
        <w:spacing w:line="259" w:lineRule="auto"/>
        <w:ind w:left="115" w:firstLine="0"/>
        <w:jc w:val="left"/>
        <w:rPr>
          <w:rFonts w:ascii="Times New Roman" w:hAnsi="Times New Roman" w:cs="Times New Roman"/>
        </w:rPr>
      </w:pPr>
      <w:r w:rsidRPr="00067B66">
        <w:rPr>
          <w:rFonts w:ascii="Times New Roman" w:hAnsi="Times New Roman" w:cs="Times New Roman"/>
        </w:rPr>
        <w:t xml:space="preserve"> </w:t>
      </w:r>
    </w:p>
    <w:tbl>
      <w:tblPr>
        <w:tblStyle w:val="Tabellrutenett1"/>
        <w:tblW w:w="9062" w:type="dxa"/>
        <w:tblInd w:w="7" w:type="dxa"/>
        <w:tblCellMar>
          <w:top w:w="39" w:type="dxa"/>
          <w:left w:w="115" w:type="dxa"/>
          <w:right w:w="115" w:type="dxa"/>
        </w:tblCellMar>
        <w:tblLook w:val="04A0" w:firstRow="1" w:lastRow="0" w:firstColumn="1" w:lastColumn="0" w:noHBand="0" w:noVBand="1"/>
      </w:tblPr>
      <w:tblGrid>
        <w:gridCol w:w="3128"/>
        <w:gridCol w:w="5934"/>
      </w:tblGrid>
      <w:tr w:rsidR="00E87E4E" w:rsidRPr="00067B66" w:rsidTr="00314A7B">
        <w:trPr>
          <w:trHeight w:val="224"/>
        </w:trPr>
        <w:tc>
          <w:tcPr>
            <w:tcW w:w="3128" w:type="dxa"/>
            <w:tcBorders>
              <w:top w:val="single" w:sz="4" w:space="0" w:color="000000" w:themeColor="text1"/>
              <w:left w:val="nil"/>
              <w:bottom w:val="nil"/>
              <w:right w:val="nil"/>
            </w:tcBorders>
            <w:shd w:val="clear" w:color="auto" w:fill="auto"/>
          </w:tcPr>
          <w:p w:rsidR="00E87E4E" w:rsidRPr="00067B66" w:rsidRDefault="00C469AD" w:rsidP="00314A7B">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Foresattes </w:t>
            </w:r>
            <w:r w:rsidR="00B86AC4" w:rsidRPr="00067B66">
              <w:rPr>
                <w:rFonts w:ascii="Times New Roman" w:hAnsi="Times New Roman" w:cs="Times New Roman"/>
              </w:rPr>
              <w:t>navn</w:t>
            </w:r>
          </w:p>
        </w:tc>
        <w:tc>
          <w:tcPr>
            <w:tcW w:w="5934" w:type="dxa"/>
            <w:tcBorders>
              <w:top w:val="single" w:sz="4" w:space="0" w:color="000000" w:themeColor="text1"/>
              <w:left w:val="nil"/>
              <w:bottom w:val="nil"/>
              <w:right w:val="nil"/>
            </w:tcBorders>
            <w:shd w:val="clear" w:color="auto" w:fill="auto"/>
          </w:tcPr>
          <w:p w:rsidR="00E87E4E" w:rsidRPr="00067B66" w:rsidRDefault="00E87E4E" w:rsidP="00F3136E">
            <w:pPr>
              <w:spacing w:line="259" w:lineRule="auto"/>
              <w:ind w:left="0" w:right="110" w:firstLine="0"/>
              <w:jc w:val="center"/>
              <w:rPr>
                <w:rFonts w:ascii="Times New Roman" w:hAnsi="Times New Roman" w:cs="Times New Roman"/>
              </w:rPr>
            </w:pPr>
            <w:r w:rsidRPr="00067B66">
              <w:rPr>
                <w:rFonts w:ascii="Times New Roman" w:hAnsi="Times New Roman" w:cs="Times New Roman"/>
              </w:rPr>
              <w:t xml:space="preserve">Foresattes underskrift </w:t>
            </w:r>
          </w:p>
        </w:tc>
      </w:tr>
    </w:tbl>
    <w:p w:rsidR="007308AD" w:rsidRDefault="007308AD">
      <w:pPr>
        <w:spacing w:line="259" w:lineRule="auto"/>
        <w:ind w:left="0" w:firstLine="0"/>
        <w:jc w:val="left"/>
      </w:pPr>
    </w:p>
    <w:sectPr w:rsidR="007308AD" w:rsidSect="009D0F6A">
      <w:headerReference w:type="even" r:id="rId16"/>
      <w:headerReference w:type="default" r:id="rId17"/>
      <w:footerReference w:type="even" r:id="rId18"/>
      <w:footerReference w:type="default" r:id="rId19"/>
      <w:headerReference w:type="first" r:id="rId20"/>
      <w:footerReference w:type="first" r:id="rId21"/>
      <w:pgSz w:w="11906" w:h="16838"/>
      <w:pgMar w:top="1457" w:right="1414" w:bottom="1993" w:left="1416" w:header="197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AF5" w:rsidRDefault="00621AF5">
      <w:pPr>
        <w:spacing w:line="240" w:lineRule="auto"/>
      </w:pPr>
      <w:r>
        <w:separator/>
      </w:r>
    </w:p>
  </w:endnote>
  <w:endnote w:type="continuationSeparator" w:id="0">
    <w:p w:rsidR="00621AF5" w:rsidRDefault="00621AF5">
      <w:pPr>
        <w:spacing w:line="240" w:lineRule="auto"/>
      </w:pPr>
      <w:r>
        <w:continuationSeparator/>
      </w:r>
    </w:p>
  </w:endnote>
  <w:endnote w:type="continuationNotice" w:id="1">
    <w:p w:rsidR="00621AF5" w:rsidRDefault="00621AF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F6A" w:rsidRDefault="009D0F6A" w:rsidP="009D0F6A">
    <w:pPr>
      <w:pStyle w:val="Ingenmellomrom"/>
      <w:jc w:val="left"/>
    </w:pPr>
    <w:r w:rsidRPr="00521FC3">
      <w:t xml:space="preserve">Avtale om leasing-pc fra Telemark fylkeskommune </w:t>
    </w:r>
    <w:r>
      <w:t xml:space="preserve">                    </w:t>
    </w:r>
    <w:r>
      <w:tab/>
    </w:r>
    <w:r>
      <w:tab/>
    </w:r>
    <w:r>
      <w:tab/>
    </w:r>
    <w:r>
      <w:tab/>
    </w:r>
    <w:r>
      <w:tab/>
      <w:t xml:space="preserve">Side </w:t>
    </w:r>
    <w:r w:rsidRPr="0279635B">
      <w:rPr>
        <w:noProof/>
      </w:rPr>
      <w:fldChar w:fldCharType="begin"/>
    </w:r>
    <w:r>
      <w:instrText xml:space="preserve"> PAGE   \* MERGEFORMAT </w:instrText>
    </w:r>
    <w:r w:rsidRPr="0279635B">
      <w:fldChar w:fldCharType="separate"/>
    </w:r>
    <w:r w:rsidR="00403BAF">
      <w:rPr>
        <w:noProof/>
      </w:rPr>
      <w:t>4</w:t>
    </w:r>
    <w:r w:rsidRPr="0279635B">
      <w:rPr>
        <w:noProof/>
      </w:rPr>
      <w:fldChar w:fldCharType="end"/>
    </w:r>
  </w:p>
  <w:p w:rsidR="009D0F6A" w:rsidRDefault="009D0F6A" w:rsidP="009D0F6A">
    <w:pPr>
      <w:spacing w:line="259" w:lineRule="auto"/>
      <w:ind w:left="0" w:firstLine="0"/>
      <w:jc w:val="left"/>
    </w:pPr>
    <w:r>
      <w:t xml:space="preserve"> </w:t>
    </w:r>
  </w:p>
  <w:p w:rsidR="007308AD" w:rsidRDefault="002E5322" w:rsidP="009D0F6A">
    <w:pPr>
      <w:spacing w:after="37" w:line="240" w:lineRule="auto"/>
      <w:ind w:left="0" w:right="4319" w:firstLine="4316"/>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521FC3" w:rsidP="00234BEC">
    <w:pPr>
      <w:pStyle w:val="Ingenmellomrom"/>
      <w:jc w:val="left"/>
    </w:pPr>
    <w:r w:rsidRPr="00521FC3">
      <w:t xml:space="preserve">Avtale om leasing-pc fra Telemark fylkeskommune </w:t>
    </w:r>
    <w:r w:rsidR="003F445F">
      <w:t xml:space="preserve">                    </w:t>
    </w:r>
    <w:r w:rsidR="00897CD1">
      <w:tab/>
    </w:r>
    <w:r w:rsidR="00234BEC">
      <w:tab/>
    </w:r>
    <w:r w:rsidR="00234BEC">
      <w:tab/>
    </w:r>
    <w:r w:rsidR="00234BEC">
      <w:tab/>
    </w:r>
    <w:r w:rsidR="00234BEC">
      <w:tab/>
    </w:r>
    <w:r w:rsidR="002E5322">
      <w:t xml:space="preserve">Side </w:t>
    </w:r>
    <w:r w:rsidR="002E5322" w:rsidRPr="0279635B">
      <w:rPr>
        <w:noProof/>
      </w:rPr>
      <w:fldChar w:fldCharType="begin"/>
    </w:r>
    <w:r w:rsidR="002E5322">
      <w:instrText xml:space="preserve"> PAGE   \* MERGEFORMAT </w:instrText>
    </w:r>
    <w:r w:rsidR="002E5322" w:rsidRPr="0279635B">
      <w:fldChar w:fldCharType="separate"/>
    </w:r>
    <w:r w:rsidR="00403BAF">
      <w:rPr>
        <w:noProof/>
      </w:rPr>
      <w:t>3</w:t>
    </w:r>
    <w:r w:rsidR="002E5322" w:rsidRPr="0279635B">
      <w:rPr>
        <w:noProof/>
      </w:rPr>
      <w:fldChar w:fldCharType="end"/>
    </w:r>
  </w:p>
  <w:p w:rsidR="007308AD" w:rsidRDefault="002E5322">
    <w:pPr>
      <w:spacing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2E5322">
    <w:pPr>
      <w:spacing w:after="37" w:line="240" w:lineRule="auto"/>
      <w:ind w:left="0" w:right="4319" w:firstLine="4316"/>
      <w:jc w:val="left"/>
    </w:pPr>
    <w:r>
      <w:rPr>
        <w:noProof/>
      </w:rPr>
      <mc:AlternateContent>
        <mc:Choice Requires="wpg">
          <w:drawing>
            <wp:anchor distT="0" distB="0" distL="114300" distR="114300" simplePos="0" relativeHeight="251658243" behindDoc="0" locked="0" layoutInCell="1" allowOverlap="1" wp14:anchorId="1914C1FF" wp14:editId="4C6318A5">
              <wp:simplePos x="0" y="0"/>
              <wp:positionH relativeFrom="page">
                <wp:posOffset>790956</wp:posOffset>
              </wp:positionH>
              <wp:positionV relativeFrom="page">
                <wp:posOffset>9576815</wp:posOffset>
              </wp:positionV>
              <wp:extent cx="5800726" cy="6096"/>
              <wp:effectExtent l="0" t="0" r="0" b="0"/>
              <wp:wrapSquare wrapText="bothSides"/>
              <wp:docPr id="5633" name="Group 5633"/>
              <wp:cNvGraphicFramePr/>
              <a:graphic xmlns:a="http://schemas.openxmlformats.org/drawingml/2006/main">
                <a:graphicData uri="http://schemas.microsoft.com/office/word/2010/wordprocessingGroup">
                  <wpg:wgp>
                    <wpg:cNvGrpSpPr/>
                    <wpg:grpSpPr>
                      <a:xfrm>
                        <a:off x="0" y="0"/>
                        <a:ext cx="5800726" cy="6096"/>
                        <a:chOff x="0" y="0"/>
                        <a:chExt cx="5800726" cy="6096"/>
                      </a:xfrm>
                    </wpg:grpSpPr>
                    <wps:wsp>
                      <wps:cNvPr id="5634" name="Shape 5634"/>
                      <wps:cNvSpPr/>
                      <wps:spPr>
                        <a:xfrm>
                          <a:off x="0" y="0"/>
                          <a:ext cx="5800726" cy="0"/>
                        </a:xfrm>
                        <a:custGeom>
                          <a:avLst/>
                          <a:gdLst/>
                          <a:ahLst/>
                          <a:cxnLst/>
                          <a:rect l="0" t="0" r="0" b="0"/>
                          <a:pathLst>
                            <a:path w="5800726">
                              <a:moveTo>
                                <a:pt x="0" y="0"/>
                              </a:moveTo>
                              <a:lnTo>
                                <a:pt x="5800726"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04665377" id="Group 5633" o:spid="_x0000_s1026" style="position:absolute;margin-left:62.3pt;margin-top:754.1pt;width:456.75pt;height:.5pt;z-index:251658243;mso-position-horizontal-relative:page;mso-position-vertical-relative:page" coordsize="580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">
              <v:shape id="Shape 5634" o:spid="_x0000_s1027" style="position:absolute;width:58007;height:0;visibility:visible;mso-wrap-style:square;v-text-anchor:top" coordsize="5800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" path="m,l5800726,e" filled="f" strokecolor="#5b9bd5" strokeweight=".48pt">
                <v:stroke miterlimit="83231f" joinstyle="miter"/>
                <v:path arrowok="t" textboxrect="0,0,5800726,0"/>
              </v:shape>
              <w10:wrap type="square" anchorx="page" anchory="page"/>
            </v:group>
          </w:pict>
        </mc:Fallback>
      </mc:AlternateContent>
    </w:r>
    <w:r w:rsidRPr="520D4688">
      <w:rPr>
        <w:sz w:val="18"/>
        <w:szCs w:val="18"/>
      </w:rPr>
      <w:t xml:space="preserve">Side </w:t>
    </w:r>
    <w:r w:rsidRPr="520D4688">
      <w:rPr>
        <w:sz w:val="18"/>
        <w:szCs w:val="18"/>
      </w:rPr>
      <w:fldChar w:fldCharType="begin"/>
    </w:r>
    <w:r>
      <w:instrText xml:space="preserve"> PAGE   \* MERGEFORMAT </w:instrText>
    </w:r>
    <w:r w:rsidRPr="520D4688">
      <w:fldChar w:fldCharType="separate"/>
    </w:r>
    <w:r w:rsidRPr="520D4688">
      <w:rPr>
        <w:sz w:val="18"/>
        <w:szCs w:val="18"/>
      </w:rPr>
      <w:t>1</w:t>
    </w:r>
    <w:r w:rsidRPr="520D4688">
      <w:rPr>
        <w:sz w:val="18"/>
        <w:szCs w:val="18"/>
      </w:rPr>
      <w:fldChar w:fldCharType="end"/>
    </w:r>
    <w:r w:rsidRPr="520D4688">
      <w:rPr>
        <w:sz w:val="18"/>
        <w:szCs w:val="18"/>
      </w:rPr>
      <w:t xml:space="preserve"> Avtale om leasing pc fra </w:t>
    </w:r>
    <w:r w:rsidR="008C36A5" w:rsidRPr="520D4688">
      <w:rPr>
        <w:sz w:val="18"/>
        <w:szCs w:val="18"/>
      </w:rPr>
      <w:t>Telemark</w:t>
    </w:r>
    <w:r w:rsidRPr="520D4688">
      <w:rPr>
        <w:sz w:val="18"/>
        <w:szCs w:val="18"/>
      </w:rPr>
      <w:t xml:space="preserve"> fylkeskommune.docx  v. 2.1 </w:t>
    </w:r>
  </w:p>
  <w:p w:rsidR="007308AD" w:rsidRDefault="002E5322">
    <w:pPr>
      <w:spacing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AF5" w:rsidRDefault="00621AF5">
      <w:pPr>
        <w:spacing w:line="240" w:lineRule="auto"/>
      </w:pPr>
      <w:r>
        <w:separator/>
      </w:r>
    </w:p>
  </w:footnote>
  <w:footnote w:type="continuationSeparator" w:id="0">
    <w:p w:rsidR="00621AF5" w:rsidRDefault="00621AF5">
      <w:pPr>
        <w:spacing w:line="240" w:lineRule="auto"/>
      </w:pPr>
      <w:r>
        <w:continuationSeparator/>
      </w:r>
    </w:p>
  </w:footnote>
  <w:footnote w:type="continuationNotice" w:id="1">
    <w:p w:rsidR="00621AF5" w:rsidRDefault="00621AF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9D0F6A">
    <w:pPr>
      <w:spacing w:line="259" w:lineRule="auto"/>
      <w:ind w:left="-1416" w:right="10493" w:firstLine="0"/>
      <w:jc w:val="left"/>
    </w:pPr>
    <w:r>
      <w:rPr>
        <w:noProof/>
      </w:rPr>
      <w:drawing>
        <wp:anchor distT="0" distB="0" distL="114300" distR="114300" simplePos="0" relativeHeight="251662339" behindDoc="0" locked="0" layoutInCell="1" allowOverlap="1" wp14:anchorId="77B859DD" wp14:editId="4609E6B2">
          <wp:simplePos x="0" y="0"/>
          <wp:positionH relativeFrom="page">
            <wp:align>left</wp:align>
          </wp:positionH>
          <wp:positionV relativeFrom="page">
            <wp:align>top</wp:align>
          </wp:positionV>
          <wp:extent cx="2621280" cy="1292225"/>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v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1280" cy="12922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761AE5" w:rsidP="005322D1">
    <w:pPr>
      <w:spacing w:line="259" w:lineRule="auto"/>
      <w:ind w:left="-1416" w:right="10493" w:firstLine="0"/>
      <w:jc w:val="left"/>
    </w:pPr>
    <w:r>
      <w:rPr>
        <w:noProof/>
      </w:rPr>
      <w:drawing>
        <wp:anchor distT="0" distB="0" distL="114300" distR="114300" simplePos="0" relativeHeight="251660291" behindDoc="0" locked="0" layoutInCell="1" allowOverlap="1" wp14:anchorId="1DC3F1CC" wp14:editId="39925741">
          <wp:simplePos x="0" y="0"/>
          <wp:positionH relativeFrom="page">
            <wp:align>left</wp:align>
          </wp:positionH>
          <wp:positionV relativeFrom="page">
            <wp:align>top</wp:align>
          </wp:positionV>
          <wp:extent cx="2621280" cy="1292225"/>
          <wp:effectExtent l="0" t="0" r="0" b="0"/>
          <wp:wrapNone/>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v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21280" cy="12922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8AD" w:rsidRDefault="002E5322">
    <w:pPr>
      <w:spacing w:line="259" w:lineRule="auto"/>
      <w:ind w:left="-1416" w:right="10493" w:firstLine="0"/>
      <w:jc w:val="left"/>
    </w:pPr>
    <w:r>
      <w:rPr>
        <w:noProof/>
      </w:rPr>
      <mc:AlternateContent>
        <mc:Choice Requires="wpg">
          <w:drawing>
            <wp:anchor distT="0" distB="0" distL="114300" distR="114300" simplePos="0" relativeHeight="251658241" behindDoc="0" locked="0" layoutInCell="1" allowOverlap="1" wp14:anchorId="40A2B7D8" wp14:editId="3D73A885">
              <wp:simplePos x="0" y="0"/>
              <wp:positionH relativeFrom="page">
                <wp:posOffset>896112</wp:posOffset>
              </wp:positionH>
              <wp:positionV relativeFrom="page">
                <wp:posOffset>448056</wp:posOffset>
              </wp:positionV>
              <wp:extent cx="5953125" cy="458724"/>
              <wp:effectExtent l="0" t="0" r="0" b="0"/>
              <wp:wrapSquare wrapText="bothSides"/>
              <wp:docPr id="5607" name="Group 5607"/>
              <wp:cNvGraphicFramePr/>
              <a:graphic xmlns:a="http://schemas.openxmlformats.org/drawingml/2006/main">
                <a:graphicData uri="http://schemas.microsoft.com/office/word/2010/wordprocessingGroup">
                  <wpg:wgp>
                    <wpg:cNvGrpSpPr/>
                    <wpg:grpSpPr>
                      <a:xfrm>
                        <a:off x="0" y="0"/>
                        <a:ext cx="5953125" cy="458724"/>
                        <a:chOff x="0" y="0"/>
                        <a:chExt cx="5953125" cy="458724"/>
                      </a:xfrm>
                    </wpg:grpSpPr>
                    <wps:wsp>
                      <wps:cNvPr id="5610" name="Rectangle 5610"/>
                      <wps:cNvSpPr/>
                      <wps:spPr>
                        <a:xfrm>
                          <a:off x="3353" y="41529"/>
                          <a:ext cx="60925" cy="274582"/>
                        </a:xfrm>
                        <a:prstGeom prst="rect">
                          <a:avLst/>
                        </a:prstGeom>
                        <a:ln>
                          <a:noFill/>
                        </a:ln>
                      </wps:spPr>
                      <wps:txbx>
                        <w:txbxContent>
                          <w:p w:rsidR="007308AD" w:rsidRDefault="002E5322">
                            <w:pPr>
                              <w:spacing w:after="160" w:line="259" w:lineRule="auto"/>
                              <w:ind w:left="0" w:firstLine="0"/>
                              <w:jc w:val="left"/>
                            </w:pPr>
                            <w:r>
                              <w:rPr>
                                <w:b/>
                                <w:color w:val="FF0000"/>
                                <w:sz w:val="32"/>
                              </w:rPr>
                              <w:t xml:space="preserve"> </w:t>
                            </w:r>
                          </w:p>
                        </w:txbxContent>
                      </wps:txbx>
                      <wps:bodyPr horzOverflow="overflow" vert="horz" lIns="0" tIns="0" rIns="0" bIns="0" rtlCol="0">
                        <a:noAutofit/>
                      </wps:bodyPr>
                    </wps:wsp>
                    <wps:wsp>
                      <wps:cNvPr id="5611" name="Rectangle 5611"/>
                      <wps:cNvSpPr/>
                      <wps:spPr>
                        <a:xfrm>
                          <a:off x="3353" y="275844"/>
                          <a:ext cx="42144" cy="189937"/>
                        </a:xfrm>
                        <a:prstGeom prst="rect">
                          <a:avLst/>
                        </a:prstGeom>
                        <a:ln>
                          <a:noFill/>
                        </a:ln>
                      </wps:spPr>
                      <wps:txbx>
                        <w:txbxContent>
                          <w:p w:rsidR="007308AD" w:rsidRDefault="002E532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608" name="Picture 5608"/>
                        <pic:cNvPicPr/>
                      </pic:nvPicPr>
                      <pic:blipFill>
                        <a:blip r:embed="rId1"/>
                        <a:stretch>
                          <a:fillRect/>
                        </a:stretch>
                      </pic:blipFill>
                      <pic:spPr>
                        <a:xfrm>
                          <a:off x="4561332" y="0"/>
                          <a:ext cx="1284732" cy="458724"/>
                        </a:xfrm>
                        <a:prstGeom prst="rect">
                          <a:avLst/>
                        </a:prstGeom>
                      </pic:spPr>
                    </pic:pic>
                    <wps:wsp>
                      <wps:cNvPr id="5609" name="Shape 5609"/>
                      <wps:cNvSpPr/>
                      <wps:spPr>
                        <a:xfrm>
                          <a:off x="0" y="457200"/>
                          <a:ext cx="5953125" cy="0"/>
                        </a:xfrm>
                        <a:custGeom>
                          <a:avLst/>
                          <a:gdLst/>
                          <a:ahLst/>
                          <a:cxnLst/>
                          <a:rect l="0" t="0" r="0" b="0"/>
                          <a:pathLst>
                            <a:path w="5953125">
                              <a:moveTo>
                                <a:pt x="0" y="0"/>
                              </a:moveTo>
                              <a:lnTo>
                                <a:pt x="5953125" y="0"/>
                              </a:lnTo>
                            </a:path>
                          </a:pathLst>
                        </a:custGeom>
                        <a:ln w="6096" cap="flat">
                          <a:miter lim="127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w:pict>
            <v:group w14:anchorId="40A2B7D8" id="Group 5607" o:spid="_x0000_s1026" style="position:absolute;left:0;text-align:left;margin-left:70.55pt;margin-top:35.3pt;width:468.75pt;height:36.1pt;z-index:251658241;mso-position-horizontal-relative:page;mso-position-vertical-relative:page" coordsize="59531,458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">
              <v:rect id="Rectangle 5610" o:spid="_x0000_s1027" style="position:absolute;left:33;top:41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" filled="f" stroked="f">
                <v:textbox inset="0,0,0,0">
                  <w:txbxContent>
                    <w:p w:rsidR="007308AD" w:rsidRDefault="002E5322">
                      <w:pPr>
                        <w:spacing w:after="160" w:line="259" w:lineRule="auto"/>
                        <w:ind w:left="0" w:firstLine="0"/>
                        <w:jc w:val="left"/>
                      </w:pPr>
                      <w:r>
                        <w:rPr>
                          <w:b/>
                          <w:color w:val="FF0000"/>
                          <w:sz w:val="32"/>
                        </w:rPr>
                        <w:t xml:space="preserve"> </w:t>
                      </w:r>
                    </w:p>
                  </w:txbxContent>
                </v:textbox>
              </v:rect>
              <v:rect id="Rectangle 5611" o:spid="_x0000_s1028" style="position:absolute;left:33;top:27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" filled="f" stroked="f">
                <v:textbox inset="0,0,0,0">
                  <w:txbxContent>
                    <w:p w:rsidR="007308AD" w:rsidRDefault="002E5322">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08" o:spid="_x0000_s1029" type="#_x0000_t75" style="position:absolute;left:45613;width:12847;height:4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">
                <v:imagedata r:id="rId2" o:title=""/>
              </v:shape>
              <v:shape id="Shape 5609" o:spid="_x0000_s1030" style="position:absolute;top:4572;width:59531;height:0;visibility:visible;mso-wrap-style:square;v-text-anchor:top" coordsize="5953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" path="m,l5953125,e" filled="f" strokecolor="#5b9bd5" strokeweight=".48pt">
                <v:stroke miterlimit="83231f" joinstyle="miter"/>
                <v:path arrowok="t" textboxrect="0,0,5953125,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11652"/>
    <w:multiLevelType w:val="hybridMultilevel"/>
    <w:tmpl w:val="F41EED80"/>
    <w:lvl w:ilvl="0" w:tplc="F6E2052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92D4B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2416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484318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560E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1834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D68D7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6B3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4CED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1D373F"/>
    <w:multiLevelType w:val="hybridMultilevel"/>
    <w:tmpl w:val="5ECE6946"/>
    <w:lvl w:ilvl="0" w:tplc="24181570">
      <w:start w:val="1"/>
      <w:numFmt w:val="bullet"/>
      <w:lvlText w:val="•"/>
      <w:lvlJc w:val="left"/>
      <w:pPr>
        <w:ind w:left="360"/>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1" w:tplc="BE46329E">
      <w:start w:val="1"/>
      <w:numFmt w:val="bullet"/>
      <w:lvlText w:val="o"/>
      <w:lvlJc w:val="left"/>
      <w:pPr>
        <w:ind w:left="118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2" w:tplc="3818532E">
      <w:start w:val="1"/>
      <w:numFmt w:val="bullet"/>
      <w:lvlText w:val="▪"/>
      <w:lvlJc w:val="left"/>
      <w:pPr>
        <w:ind w:left="190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3" w:tplc="7A76849C">
      <w:start w:val="1"/>
      <w:numFmt w:val="bullet"/>
      <w:lvlText w:val="•"/>
      <w:lvlJc w:val="left"/>
      <w:pPr>
        <w:ind w:left="2623"/>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4" w:tplc="BE7E74C8">
      <w:start w:val="1"/>
      <w:numFmt w:val="bullet"/>
      <w:lvlText w:val="o"/>
      <w:lvlJc w:val="left"/>
      <w:pPr>
        <w:ind w:left="334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5" w:tplc="B7EE9454">
      <w:start w:val="1"/>
      <w:numFmt w:val="bullet"/>
      <w:lvlText w:val="▪"/>
      <w:lvlJc w:val="left"/>
      <w:pPr>
        <w:ind w:left="406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6" w:tplc="EC66B538">
      <w:start w:val="1"/>
      <w:numFmt w:val="bullet"/>
      <w:lvlText w:val="•"/>
      <w:lvlJc w:val="left"/>
      <w:pPr>
        <w:ind w:left="4783"/>
      </w:pPr>
      <w:rPr>
        <w:rFonts w:ascii="Arial" w:eastAsia="Arial" w:hAnsi="Arial" w:cs="Arial"/>
        <w:b w:val="0"/>
        <w:i w:val="0"/>
        <w:strike w:val="0"/>
        <w:dstrike w:val="0"/>
        <w:color w:val="485864"/>
        <w:sz w:val="22"/>
        <w:szCs w:val="22"/>
        <w:u w:val="none" w:color="000000"/>
        <w:bdr w:val="none" w:sz="0" w:space="0" w:color="auto"/>
        <w:shd w:val="clear" w:color="auto" w:fill="auto"/>
        <w:vertAlign w:val="baseline"/>
      </w:rPr>
    </w:lvl>
    <w:lvl w:ilvl="7" w:tplc="B1AA7768">
      <w:start w:val="1"/>
      <w:numFmt w:val="bullet"/>
      <w:lvlText w:val="o"/>
      <w:lvlJc w:val="left"/>
      <w:pPr>
        <w:ind w:left="550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lvl w:ilvl="8" w:tplc="4216C478">
      <w:start w:val="1"/>
      <w:numFmt w:val="bullet"/>
      <w:lvlText w:val="▪"/>
      <w:lvlJc w:val="left"/>
      <w:pPr>
        <w:ind w:left="6223"/>
      </w:pPr>
      <w:rPr>
        <w:rFonts w:ascii="Segoe UI Symbol" w:eastAsia="Segoe UI Symbol" w:hAnsi="Segoe UI Symbol" w:cs="Segoe UI Symbol"/>
        <w:b w:val="0"/>
        <w:i w:val="0"/>
        <w:strike w:val="0"/>
        <w:dstrike w:val="0"/>
        <w:color w:val="485864"/>
        <w:sz w:val="22"/>
        <w:szCs w:val="22"/>
        <w:u w:val="none" w:color="000000"/>
        <w:bdr w:val="none" w:sz="0" w:space="0" w:color="auto"/>
        <w:shd w:val="clear" w:color="auto" w:fill="auto"/>
        <w:vertAlign w:val="baseline"/>
      </w:rPr>
    </w:lvl>
  </w:abstractNum>
  <w:abstractNum w:abstractNumId="2" w15:restartNumberingAfterBreak="0">
    <w:nsid w:val="374229B5"/>
    <w:multiLevelType w:val="hybridMultilevel"/>
    <w:tmpl w:val="6B700462"/>
    <w:lvl w:ilvl="0" w:tplc="04140001">
      <w:start w:val="1"/>
      <w:numFmt w:val="bullet"/>
      <w:lvlText w:val=""/>
      <w:lvlJc w:val="left"/>
      <w:pPr>
        <w:ind w:left="370" w:hanging="360"/>
      </w:pPr>
      <w:rPr>
        <w:rFonts w:ascii="Symbol" w:hAnsi="Symbol" w:hint="default"/>
      </w:rPr>
    </w:lvl>
    <w:lvl w:ilvl="1" w:tplc="04140003" w:tentative="1">
      <w:start w:val="1"/>
      <w:numFmt w:val="bullet"/>
      <w:lvlText w:val="o"/>
      <w:lvlJc w:val="left"/>
      <w:pPr>
        <w:ind w:left="1090" w:hanging="360"/>
      </w:pPr>
      <w:rPr>
        <w:rFonts w:ascii="Courier New" w:hAnsi="Courier New" w:cs="Courier New" w:hint="default"/>
      </w:rPr>
    </w:lvl>
    <w:lvl w:ilvl="2" w:tplc="04140005" w:tentative="1">
      <w:start w:val="1"/>
      <w:numFmt w:val="bullet"/>
      <w:lvlText w:val=""/>
      <w:lvlJc w:val="left"/>
      <w:pPr>
        <w:ind w:left="1810" w:hanging="360"/>
      </w:pPr>
      <w:rPr>
        <w:rFonts w:ascii="Wingdings" w:hAnsi="Wingdings" w:hint="default"/>
      </w:rPr>
    </w:lvl>
    <w:lvl w:ilvl="3" w:tplc="04140001" w:tentative="1">
      <w:start w:val="1"/>
      <w:numFmt w:val="bullet"/>
      <w:lvlText w:val=""/>
      <w:lvlJc w:val="left"/>
      <w:pPr>
        <w:ind w:left="2530" w:hanging="360"/>
      </w:pPr>
      <w:rPr>
        <w:rFonts w:ascii="Symbol" w:hAnsi="Symbol" w:hint="default"/>
      </w:rPr>
    </w:lvl>
    <w:lvl w:ilvl="4" w:tplc="04140003" w:tentative="1">
      <w:start w:val="1"/>
      <w:numFmt w:val="bullet"/>
      <w:lvlText w:val="o"/>
      <w:lvlJc w:val="left"/>
      <w:pPr>
        <w:ind w:left="3250" w:hanging="360"/>
      </w:pPr>
      <w:rPr>
        <w:rFonts w:ascii="Courier New" w:hAnsi="Courier New" w:cs="Courier New" w:hint="default"/>
      </w:rPr>
    </w:lvl>
    <w:lvl w:ilvl="5" w:tplc="04140005" w:tentative="1">
      <w:start w:val="1"/>
      <w:numFmt w:val="bullet"/>
      <w:lvlText w:val=""/>
      <w:lvlJc w:val="left"/>
      <w:pPr>
        <w:ind w:left="3970" w:hanging="360"/>
      </w:pPr>
      <w:rPr>
        <w:rFonts w:ascii="Wingdings" w:hAnsi="Wingdings" w:hint="default"/>
      </w:rPr>
    </w:lvl>
    <w:lvl w:ilvl="6" w:tplc="04140001" w:tentative="1">
      <w:start w:val="1"/>
      <w:numFmt w:val="bullet"/>
      <w:lvlText w:val=""/>
      <w:lvlJc w:val="left"/>
      <w:pPr>
        <w:ind w:left="4690" w:hanging="360"/>
      </w:pPr>
      <w:rPr>
        <w:rFonts w:ascii="Symbol" w:hAnsi="Symbol" w:hint="default"/>
      </w:rPr>
    </w:lvl>
    <w:lvl w:ilvl="7" w:tplc="04140003" w:tentative="1">
      <w:start w:val="1"/>
      <w:numFmt w:val="bullet"/>
      <w:lvlText w:val="o"/>
      <w:lvlJc w:val="left"/>
      <w:pPr>
        <w:ind w:left="5410" w:hanging="360"/>
      </w:pPr>
      <w:rPr>
        <w:rFonts w:ascii="Courier New" w:hAnsi="Courier New" w:cs="Courier New" w:hint="default"/>
      </w:rPr>
    </w:lvl>
    <w:lvl w:ilvl="8" w:tplc="04140005" w:tentative="1">
      <w:start w:val="1"/>
      <w:numFmt w:val="bullet"/>
      <w:lvlText w:val=""/>
      <w:lvlJc w:val="left"/>
      <w:pPr>
        <w:ind w:left="6130" w:hanging="360"/>
      </w:pPr>
      <w:rPr>
        <w:rFonts w:ascii="Wingdings" w:hAnsi="Wingdings" w:hint="default"/>
      </w:rPr>
    </w:lvl>
  </w:abstractNum>
  <w:abstractNum w:abstractNumId="3" w15:restartNumberingAfterBreak="0">
    <w:nsid w:val="3D72732E"/>
    <w:multiLevelType w:val="hybridMultilevel"/>
    <w:tmpl w:val="F98612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0BB281B"/>
    <w:multiLevelType w:val="hybridMultilevel"/>
    <w:tmpl w:val="8C10E93A"/>
    <w:lvl w:ilvl="0" w:tplc="FFFFFFFF">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5" w15:restartNumberingAfterBreak="0">
    <w:nsid w:val="6AA63E62"/>
    <w:multiLevelType w:val="multilevel"/>
    <w:tmpl w:val="0BF27E60"/>
    <w:lvl w:ilvl="0">
      <w:start w:val="1"/>
      <w:numFmt w:val="decimal"/>
      <w:pStyle w:val="Overskrift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start w:val="1"/>
      <w:numFmt w:val="decimal"/>
      <w:pStyle w:val="Overskrift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3"/>
  </w:num>
  <w:num w:numId="6">
    <w:abstractNumId w:val="2"/>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D"/>
    <w:rsid w:val="00000804"/>
    <w:rsid w:val="00022DE3"/>
    <w:rsid w:val="00026EB3"/>
    <w:rsid w:val="00034545"/>
    <w:rsid w:val="00067B66"/>
    <w:rsid w:val="00094BDA"/>
    <w:rsid w:val="000A4286"/>
    <w:rsid w:val="000C239A"/>
    <w:rsid w:val="000C68B1"/>
    <w:rsid w:val="000F77A2"/>
    <w:rsid w:val="0015147D"/>
    <w:rsid w:val="0018169A"/>
    <w:rsid w:val="001C7F84"/>
    <w:rsid w:val="001F1B4A"/>
    <w:rsid w:val="00204FBC"/>
    <w:rsid w:val="00212AEC"/>
    <w:rsid w:val="00234BEC"/>
    <w:rsid w:val="00251A02"/>
    <w:rsid w:val="00260F1E"/>
    <w:rsid w:val="002A5A90"/>
    <w:rsid w:val="002B21F1"/>
    <w:rsid w:val="002D04D4"/>
    <w:rsid w:val="002E5322"/>
    <w:rsid w:val="0030423E"/>
    <w:rsid w:val="003129D7"/>
    <w:rsid w:val="003205FF"/>
    <w:rsid w:val="00322A0D"/>
    <w:rsid w:val="003A478C"/>
    <w:rsid w:val="003D7F0E"/>
    <w:rsid w:val="003F445F"/>
    <w:rsid w:val="00403BAF"/>
    <w:rsid w:val="0045011A"/>
    <w:rsid w:val="0045554E"/>
    <w:rsid w:val="004557EF"/>
    <w:rsid w:val="00486214"/>
    <w:rsid w:val="00486988"/>
    <w:rsid w:val="004F1DFB"/>
    <w:rsid w:val="00521FC3"/>
    <w:rsid w:val="00530FB2"/>
    <w:rsid w:val="005322D1"/>
    <w:rsid w:val="005323C9"/>
    <w:rsid w:val="0057071B"/>
    <w:rsid w:val="005720C0"/>
    <w:rsid w:val="00594D84"/>
    <w:rsid w:val="00597294"/>
    <w:rsid w:val="005A273A"/>
    <w:rsid w:val="00600130"/>
    <w:rsid w:val="00606AEB"/>
    <w:rsid w:val="00613C9C"/>
    <w:rsid w:val="00621131"/>
    <w:rsid w:val="00621AF5"/>
    <w:rsid w:val="00651D10"/>
    <w:rsid w:val="006532A7"/>
    <w:rsid w:val="00693657"/>
    <w:rsid w:val="006E06C8"/>
    <w:rsid w:val="00701319"/>
    <w:rsid w:val="007275B1"/>
    <w:rsid w:val="007308AD"/>
    <w:rsid w:val="00761AE5"/>
    <w:rsid w:val="00762613"/>
    <w:rsid w:val="00772D8E"/>
    <w:rsid w:val="007A5FE2"/>
    <w:rsid w:val="007B65FB"/>
    <w:rsid w:val="007F4DC6"/>
    <w:rsid w:val="00811BE0"/>
    <w:rsid w:val="00877061"/>
    <w:rsid w:val="00897CD1"/>
    <w:rsid w:val="008B0AC8"/>
    <w:rsid w:val="008C36A5"/>
    <w:rsid w:val="008E0A84"/>
    <w:rsid w:val="008F3113"/>
    <w:rsid w:val="008F6504"/>
    <w:rsid w:val="0094764B"/>
    <w:rsid w:val="00957F7B"/>
    <w:rsid w:val="009617EB"/>
    <w:rsid w:val="00987D5C"/>
    <w:rsid w:val="009D0F6A"/>
    <w:rsid w:val="009D7C7F"/>
    <w:rsid w:val="00A02DC3"/>
    <w:rsid w:val="00A07535"/>
    <w:rsid w:val="00A2061C"/>
    <w:rsid w:val="00A6708A"/>
    <w:rsid w:val="00A67204"/>
    <w:rsid w:val="00A73538"/>
    <w:rsid w:val="00A80407"/>
    <w:rsid w:val="00A83808"/>
    <w:rsid w:val="00A95E6E"/>
    <w:rsid w:val="00AA2B93"/>
    <w:rsid w:val="00AA78C1"/>
    <w:rsid w:val="00AE49D4"/>
    <w:rsid w:val="00AF4A8F"/>
    <w:rsid w:val="00B027FB"/>
    <w:rsid w:val="00B12A33"/>
    <w:rsid w:val="00B455DD"/>
    <w:rsid w:val="00B861F4"/>
    <w:rsid w:val="00B86AC4"/>
    <w:rsid w:val="00BA3299"/>
    <w:rsid w:val="00BA5510"/>
    <w:rsid w:val="00BB2775"/>
    <w:rsid w:val="00BE41E7"/>
    <w:rsid w:val="00C21CE4"/>
    <w:rsid w:val="00C4680E"/>
    <w:rsid w:val="00C469AD"/>
    <w:rsid w:val="00CC23CE"/>
    <w:rsid w:val="00D113C6"/>
    <w:rsid w:val="00D2514F"/>
    <w:rsid w:val="00D41698"/>
    <w:rsid w:val="00D4446C"/>
    <w:rsid w:val="00DC4031"/>
    <w:rsid w:val="00DE39A4"/>
    <w:rsid w:val="00DF19A7"/>
    <w:rsid w:val="00DF59EE"/>
    <w:rsid w:val="00E11E22"/>
    <w:rsid w:val="00E64D15"/>
    <w:rsid w:val="00E7352F"/>
    <w:rsid w:val="00E87E4E"/>
    <w:rsid w:val="00E90DD5"/>
    <w:rsid w:val="00EB272D"/>
    <w:rsid w:val="00EB515C"/>
    <w:rsid w:val="00ED47CB"/>
    <w:rsid w:val="00EF235C"/>
    <w:rsid w:val="00F3136E"/>
    <w:rsid w:val="00F4276F"/>
    <w:rsid w:val="00F47C53"/>
    <w:rsid w:val="00F71F4F"/>
    <w:rsid w:val="00FB0ECF"/>
    <w:rsid w:val="00FB3D1F"/>
    <w:rsid w:val="00FE0C9F"/>
    <w:rsid w:val="00FE46F5"/>
    <w:rsid w:val="00FF1DD2"/>
    <w:rsid w:val="00FF6751"/>
    <w:rsid w:val="0279635B"/>
    <w:rsid w:val="13015723"/>
    <w:rsid w:val="2E4727F8"/>
    <w:rsid w:val="36503785"/>
    <w:rsid w:val="520D468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389CA"/>
  <w15:docId w15:val="{507A2E4B-ABA4-4AA9-B3E9-68A627E5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7" w:lineRule="auto"/>
      <w:ind w:left="10" w:hanging="10"/>
      <w:jc w:val="both"/>
    </w:pPr>
    <w:rPr>
      <w:rFonts w:ascii="Calibri" w:eastAsia="Calibri" w:hAnsi="Calibri" w:cs="Calibri"/>
      <w:color w:val="000000"/>
    </w:rPr>
  </w:style>
  <w:style w:type="paragraph" w:styleId="Overskrift1">
    <w:name w:val="heading 1"/>
    <w:next w:val="Normal"/>
    <w:link w:val="Overskrift1Tegn"/>
    <w:uiPriority w:val="9"/>
    <w:unhideWhenUsed/>
    <w:qFormat/>
    <w:pPr>
      <w:keepNext/>
      <w:keepLines/>
      <w:numPr>
        <w:numId w:val="2"/>
      </w:numPr>
      <w:spacing w:after="100"/>
      <w:outlineLvl w:val="0"/>
    </w:pPr>
    <w:rPr>
      <w:rFonts w:ascii="Calibri" w:eastAsia="Calibri" w:hAnsi="Calibri" w:cs="Calibri"/>
      <w:b/>
      <w:color w:val="000000"/>
      <w:sz w:val="24"/>
    </w:rPr>
  </w:style>
  <w:style w:type="paragraph" w:styleId="Overskrift2">
    <w:name w:val="heading 2"/>
    <w:next w:val="Normal"/>
    <w:link w:val="Overskrift2Tegn"/>
    <w:uiPriority w:val="9"/>
    <w:unhideWhenUsed/>
    <w:qFormat/>
    <w:pPr>
      <w:keepNext/>
      <w:keepLines/>
      <w:numPr>
        <w:ilvl w:val="1"/>
        <w:numId w:val="2"/>
      </w:numPr>
      <w:spacing w:after="119"/>
      <w:ind w:left="10" w:hanging="10"/>
      <w:outlineLvl w:val="1"/>
    </w:pPr>
    <w:rPr>
      <w:rFonts w:ascii="Calibri" w:eastAsia="Calibri" w:hAnsi="Calibri" w:cs="Calibri"/>
      <w:b/>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Calibri" w:eastAsia="Calibri" w:hAnsi="Calibri" w:cs="Calibri"/>
      <w:b/>
      <w:color w:val="000000"/>
      <w:sz w:val="22"/>
    </w:rPr>
  </w:style>
  <w:style w:type="character" w:customStyle="1" w:styleId="Overskrift1Tegn">
    <w:name w:val="Overskrift 1 Tegn"/>
    <w:link w:val="Overskrift1"/>
    <w:rPr>
      <w:rFonts w:ascii="Calibri" w:eastAsia="Calibri" w:hAnsi="Calibri" w:cs="Calibri"/>
      <w:b/>
      <w:color w:val="000000"/>
      <w:sz w:val="24"/>
    </w:rPr>
  </w:style>
  <w:style w:type="paragraph" w:styleId="Listeavsnitt">
    <w:name w:val="List Paragraph"/>
    <w:basedOn w:val="Normal"/>
    <w:uiPriority w:val="34"/>
    <w:qFormat/>
    <w:rsid w:val="003A478C"/>
    <w:pPr>
      <w:spacing w:after="160" w:line="259" w:lineRule="auto"/>
      <w:ind w:left="720" w:firstLine="0"/>
      <w:contextualSpacing/>
      <w:jc w:val="left"/>
    </w:pPr>
    <w:rPr>
      <w:rFonts w:asciiTheme="minorHAnsi" w:eastAsiaTheme="minorHAnsi" w:hAnsiTheme="minorHAnsi" w:cstheme="minorBidi"/>
      <w:color w:val="auto"/>
      <w:lang w:eastAsia="en-US"/>
    </w:rPr>
  </w:style>
  <w:style w:type="paragraph" w:styleId="Brdtekst">
    <w:name w:val="Body Text"/>
    <w:basedOn w:val="Normal"/>
    <w:link w:val="BrdtekstTegn"/>
    <w:uiPriority w:val="99"/>
    <w:unhideWhenUsed/>
    <w:rsid w:val="000A4286"/>
    <w:pPr>
      <w:spacing w:after="120" w:line="276" w:lineRule="auto"/>
      <w:ind w:left="0" w:firstLine="0"/>
      <w:jc w:val="left"/>
    </w:pPr>
    <w:rPr>
      <w:rFonts w:ascii="Arial" w:eastAsiaTheme="minorHAnsi" w:hAnsi="Arial" w:cstheme="minorBidi"/>
      <w:bCs/>
      <w:color w:val="495965"/>
      <w:szCs w:val="24"/>
      <w:lang w:eastAsia="en-US"/>
    </w:rPr>
  </w:style>
  <w:style w:type="character" w:customStyle="1" w:styleId="BrdtekstTegn">
    <w:name w:val="Brødtekst Tegn"/>
    <w:basedOn w:val="Standardskriftforavsnitt"/>
    <w:link w:val="Brdtekst"/>
    <w:uiPriority w:val="99"/>
    <w:rsid w:val="000A4286"/>
    <w:rPr>
      <w:rFonts w:ascii="Arial" w:eastAsiaTheme="minorHAnsi" w:hAnsi="Arial"/>
      <w:bCs/>
      <w:color w:val="495965"/>
      <w:szCs w:val="24"/>
      <w:lang w:eastAsia="en-US"/>
    </w:rPr>
  </w:style>
  <w:style w:type="character" w:customStyle="1" w:styleId="normaltextrun">
    <w:name w:val="normaltextrun"/>
    <w:basedOn w:val="Standardskriftforavsnitt"/>
    <w:rsid w:val="00FB3D1F"/>
  </w:style>
  <w:style w:type="paragraph" w:customStyle="1" w:styleId="paragraph">
    <w:name w:val="paragraph"/>
    <w:basedOn w:val="Normal"/>
    <w:rsid w:val="006E06C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eop">
    <w:name w:val="eop"/>
    <w:basedOn w:val="Standardskriftforavsnitt"/>
    <w:rsid w:val="006E06C8"/>
  </w:style>
  <w:style w:type="paragraph" w:styleId="Bobletekst">
    <w:name w:val="Balloon Text"/>
    <w:basedOn w:val="Normal"/>
    <w:link w:val="BobletekstTegn"/>
    <w:uiPriority w:val="99"/>
    <w:semiHidden/>
    <w:unhideWhenUsed/>
    <w:rsid w:val="00260F1E"/>
    <w:pPr>
      <w:spacing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260F1E"/>
    <w:rPr>
      <w:rFonts w:ascii="Segoe UI" w:eastAsia="Calibri" w:hAnsi="Segoe UI" w:cs="Segoe UI"/>
      <w:color w:val="000000"/>
      <w:sz w:val="18"/>
      <w:szCs w:val="18"/>
    </w:rPr>
  </w:style>
  <w:style w:type="character" w:styleId="Hyperkobling">
    <w:name w:val="Hyperlink"/>
    <w:basedOn w:val="Standardskriftforavsnitt"/>
    <w:uiPriority w:val="99"/>
    <w:unhideWhenUsed/>
    <w:rsid w:val="008E0A84"/>
    <w:rPr>
      <w:color w:val="0563C1" w:themeColor="hyperlink"/>
      <w:u w:val="single"/>
    </w:rPr>
  </w:style>
  <w:style w:type="character" w:customStyle="1" w:styleId="UnresolvedMention">
    <w:name w:val="Unresolved Mention"/>
    <w:basedOn w:val="Standardskriftforavsnitt"/>
    <w:uiPriority w:val="99"/>
    <w:semiHidden/>
    <w:unhideWhenUsed/>
    <w:rsid w:val="008E0A84"/>
    <w:rPr>
      <w:color w:val="808080"/>
      <w:shd w:val="clear" w:color="auto" w:fill="E6E6E6"/>
    </w:rPr>
  </w:style>
  <w:style w:type="paragraph" w:styleId="Ingenmellomrom">
    <w:name w:val="No Spacing"/>
    <w:uiPriority w:val="1"/>
    <w:qFormat/>
    <w:rsid w:val="003F445F"/>
    <w:pPr>
      <w:spacing w:after="0" w:line="240" w:lineRule="auto"/>
      <w:ind w:left="10" w:hanging="10"/>
      <w:jc w:val="both"/>
    </w:pPr>
    <w:rPr>
      <w:rFonts w:ascii="Calibri" w:eastAsia="Calibri" w:hAnsi="Calibri" w:cs="Calibri"/>
      <w:color w:val="000000"/>
    </w:rPr>
  </w:style>
  <w:style w:type="paragraph" w:styleId="Topptekst">
    <w:name w:val="header"/>
    <w:basedOn w:val="Normal"/>
    <w:link w:val="TopptekstTegn"/>
    <w:uiPriority w:val="99"/>
    <w:semiHidden/>
    <w:unhideWhenUsed/>
    <w:rsid w:val="00D2514F"/>
    <w:pPr>
      <w:tabs>
        <w:tab w:val="center" w:pos="4536"/>
        <w:tab w:val="right" w:pos="9072"/>
      </w:tabs>
      <w:spacing w:line="240" w:lineRule="auto"/>
    </w:pPr>
  </w:style>
  <w:style w:type="character" w:customStyle="1" w:styleId="TopptekstTegn">
    <w:name w:val="Topptekst Tegn"/>
    <w:basedOn w:val="Standardskriftforavsnitt"/>
    <w:link w:val="Topptekst"/>
    <w:uiPriority w:val="99"/>
    <w:semiHidden/>
    <w:rsid w:val="00D2514F"/>
    <w:rPr>
      <w:rFonts w:ascii="Calibri" w:eastAsia="Calibri" w:hAnsi="Calibri" w:cs="Calibri"/>
      <w:color w:val="000000"/>
    </w:rPr>
  </w:style>
  <w:style w:type="paragraph" w:styleId="Bunntekst">
    <w:name w:val="footer"/>
    <w:basedOn w:val="Normal"/>
    <w:link w:val="BunntekstTegn"/>
    <w:uiPriority w:val="99"/>
    <w:semiHidden/>
    <w:unhideWhenUsed/>
    <w:rsid w:val="00D2514F"/>
    <w:pPr>
      <w:tabs>
        <w:tab w:val="center" w:pos="4536"/>
        <w:tab w:val="right" w:pos="9072"/>
      </w:tabs>
      <w:spacing w:line="240" w:lineRule="auto"/>
    </w:pPr>
  </w:style>
  <w:style w:type="character" w:customStyle="1" w:styleId="BunntekstTegn">
    <w:name w:val="Bunntekst Tegn"/>
    <w:basedOn w:val="Standardskriftforavsnitt"/>
    <w:link w:val="Bunntekst"/>
    <w:uiPriority w:val="99"/>
    <w:semiHidden/>
    <w:rsid w:val="00D2514F"/>
    <w:rPr>
      <w:rFonts w:ascii="Calibri" w:eastAsia="Calibri" w:hAnsi="Calibri" w:cs="Calibri"/>
      <w:color w:val="000000"/>
    </w:rPr>
  </w:style>
  <w:style w:type="table" w:customStyle="1" w:styleId="Tabellrutenett1">
    <w:name w:val="Tabellrutenett1"/>
    <w:rsid w:val="00D2514F"/>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4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rod.tfkskole.vpdev.no/content/download/1128/1261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www.bfk.no/Tjenesteomrade/Utdanning/Styring-planer-prosjekter/Kvalitetssystem/Reglemente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elemark.no/Vaare-tjenester/Utdanning/For-elever/Informasjon-for-elever-og-foresatte/Artikler2/Ordensreglement" TargetMode="External"/><Relationship Id="rId5" Type="http://schemas.openxmlformats.org/officeDocument/2006/relationships/styles" Target="styles.xml"/><Relationship Id="rId15" Type="http://schemas.openxmlformats.org/officeDocument/2006/relationships/hyperlink" Target="https://www.lanekassen.no/nn-NO/stipend-og-lan/vanlig-videregaende-opplaring/Sa-mye-kan-du-fa/utstyrsstipend/" TargetMode="External"/><Relationship Id="rId23" Type="http://schemas.openxmlformats.org/officeDocument/2006/relationships/theme" Target="theme/theme1.xml"/><Relationship Id="rId10" Type="http://schemas.openxmlformats.org/officeDocument/2006/relationships/hyperlink" Target="http://www.bfk.no/Tjenesteomrade/Utdanning/Styring-planer-prosjekter/Kvalitetssystem/Reglementer/"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nekassen.no/nn-NO/stipend-og-lan/vanlig-videregaende-opplaring/Sa-mye-kan-du-fa/utstyrsstipend/"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B920FDD85D88B945A4439A64ED528EE4" ma:contentTypeVersion="14" ma:contentTypeDescription="Opprett et nytt dokument." ma:contentTypeScope="" ma:versionID="576c0b6107cbfac2672338fc334b4d65">
  <xsd:schema xmlns:xsd="http://www.w3.org/2001/XMLSchema" xmlns:xs="http://www.w3.org/2001/XMLSchema" xmlns:p="http://schemas.microsoft.com/office/2006/metadata/properties" xmlns:ns2="0df99a4d-8ddd-4853-add7-6f42548de635" xmlns:ns3="1035ec43-ecc5-41ed-b823-4b902fff788d" xmlns:ns4="56361518-bf6b-460c-8eb0-54837a2eed4b" targetNamespace="http://schemas.microsoft.com/office/2006/metadata/properties" ma:root="true" ma:fieldsID="879445469a249e4a533f12f5593fb9ba" ns2:_="" ns3:_="" ns4:_="">
    <xsd:import namespace="0df99a4d-8ddd-4853-add7-6f42548de635"/>
    <xsd:import namespace="1035ec43-ecc5-41ed-b823-4b902fff788d"/>
    <xsd:import namespace="56361518-bf6b-460c-8eb0-54837a2eed4b"/>
    <xsd:element name="properties">
      <xsd:complexType>
        <xsd:sequence>
          <xsd:element name="documentManagement">
            <xsd:complexType>
              <xsd:all>
                <xsd:element ref="ns2:GtProjectFinanceName" minOccurs="0"/>
                <xsd:element ref="ns2:GtProjectNumber" minOccurs="0"/>
                <xsd:element ref="ns2:GtArchiveReference" minOccurs="0"/>
                <xsd:element ref="ns3:TaxCatchAllLabel" minOccurs="0"/>
                <xsd:element ref="ns2:j275d73afd4d48babcc131526460d57b" minOccurs="0"/>
                <xsd:element ref="ns2:j25543a5815d485da9a5e0773ad762e9" minOccurs="0"/>
                <xsd:element ref="ns2:ddb690447d2c486586ecb71413780409" minOccurs="0"/>
                <xsd:element ref="ns3:TaxCatchAll" minOccurs="0"/>
                <xsd:element ref="ns4:Kategor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99a4d-8ddd-4853-add7-6f42548de635" elementFormDefault="qualified">
    <xsd:import namespace="http://schemas.microsoft.com/office/2006/documentManagement/types"/>
    <xsd:import namespace="http://schemas.microsoft.com/office/infopath/2007/PartnerControls"/>
    <xsd:element name="GtProjectFinanceName" ma:index="5" nillable="true" ma:displayName="Prosjektnavn i økonomisystemet" ma:description="" ma:hidden="true" ma:internalName="GtProjectFinanceName" ma:readOnly="false">
      <xsd:simpleType>
        <xsd:restriction base="dms:Text"/>
      </xsd:simpleType>
    </xsd:element>
    <xsd:element name="GtProjectNumber" ma:index="6" nillable="true" ma:displayName="Prosjektnummer" ma:description="" ma:hidden="true" ma:internalName="GtProjectNumber" ma:readOnly="false">
      <xsd:simpleType>
        <xsd:restriction base="dms:Text"/>
      </xsd:simpleType>
    </xsd:element>
    <xsd:element name="GtArchiveReference" ma:index="7" nillable="true" ma:displayName="Sak-/arkivreferanse" ma:description="" ma:hidden="true" ma:internalName="GtArchiveReference" ma:readOnly="false">
      <xsd:simpleType>
        <xsd:restriction base="dms:Text"/>
      </xsd:simpleType>
    </xsd:element>
    <xsd:element name="j275d73afd4d48babcc131526460d57b" ma:index="15" nillable="true" ma:taxonomy="true" ma:internalName="j275d73afd4d48babcc131526460d57b" ma:taxonomyFieldName="GtProjectServiceArea" ma:displayName="Tjenesteområde" ma:readOnly="false" ma:fieldId="{3275d73a-fd4d-48ba-bcc1-31526460d57b}" ma:taxonomyMulti="true" ma:sspId="ee7fd838-b7a9-433e-a72c-47b8500ab687" ma:termSetId="99af1a25-88c1-4781-a05c-8446928d3fdd" ma:anchorId="00000000-0000-0000-0000-000000000000" ma:open="false" ma:isKeyword="false">
      <xsd:complexType>
        <xsd:sequence>
          <xsd:element ref="pc:Terms" minOccurs="0" maxOccurs="1"/>
        </xsd:sequence>
      </xsd:complexType>
    </xsd:element>
    <xsd:element name="j25543a5815d485da9a5e0773ad762e9" ma:index="16" nillable="true" ma:taxonomy="true" ma:internalName="j25543a5815d485da9a5e0773ad762e9" ma:taxonomyFieldName="GtProjectPhase" ma:displayName="Fase" ma:indexed="true" ma:fieldId="{325543a5-815d-485d-a9a5-e0773ad762e9}" ma:sspId="ee7fd838-b7a9-433e-a72c-47b8500ab687" ma:termSetId="abcfc9d9-a263-4abb-8234-be973c46258a" ma:anchorId="00000000-0000-0000-0000-000000000000" ma:open="false" ma:isKeyword="false">
      <xsd:complexType>
        <xsd:sequence>
          <xsd:element ref="pc:Terms" minOccurs="0" maxOccurs="1"/>
        </xsd:sequence>
      </xsd:complexType>
    </xsd:element>
    <xsd:element name="ddb690447d2c486586ecb71413780409" ma:index="17" nillable="true" ma:taxonomy="true" ma:internalName="ddb690447d2c486586ecb71413780409" ma:taxonomyFieldName="GtProjectType" ma:displayName="Prosjekttype" ma:readOnly="false" ma:fieldId="{ddb69044-7d2c-4865-86ec-b71413780409}" ma:taxonomyMulti="true" ma:sspId="ee7fd838-b7a9-433e-a72c-47b8500ab687" ma:termSetId="3930cddb-fa4d-496f-b314-03ecabb91de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35ec43-ecc5-41ed-b823-4b902fff788d" elementFormDefault="qualified">
    <xsd:import namespace="http://schemas.microsoft.com/office/2006/documentManagement/types"/>
    <xsd:import namespace="http://schemas.microsoft.com/office/infopath/2007/PartnerControls"/>
    <xsd:element name="TaxCatchAllLabel" ma:index="14" nillable="true" ma:displayName="Taxonomy Catch All Column1" ma:hidden="true" ma:list="{c1eb3cfa-aa5d-4fbe-a2ec-21699810daa1}" ma:internalName="TaxCatchAllLabel" ma:readOnly="true" ma:showField="CatchAllDataLabel" ma:web="0df99a4d-8ddd-4853-add7-6f42548de635">
      <xsd:complexType>
        <xsd:complexContent>
          <xsd:extension base="dms:MultiChoiceLookup">
            <xsd:sequence>
              <xsd:element name="Value" type="dms:Lookup" maxOccurs="unbounded" minOccurs="0" nillable="true"/>
            </xsd:sequence>
          </xsd:extension>
        </xsd:complexContent>
      </xsd:complexType>
    </xsd:element>
    <xsd:element name="TaxCatchAll" ma:index="18" nillable="true" ma:displayName="Taxonomy Catch All Column" ma:hidden="true" ma:list="{c1eb3cfa-aa5d-4fbe-a2ec-21699810daa1}" ma:internalName="TaxCatchAll" ma:showField="CatchAllData" ma:web="0df99a4d-8ddd-4853-add7-6f42548de63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361518-bf6b-460c-8eb0-54837a2eed4b" elementFormDefault="qualified">
    <xsd:import namespace="http://schemas.microsoft.com/office/2006/documentManagement/types"/>
    <xsd:import namespace="http://schemas.microsoft.com/office/infopath/2007/PartnerControls"/>
    <xsd:element name="Kategori" ma:index="19" nillable="true" ma:displayName="Kategori" ma:default="Styringsdokumenter" ma:format="Dropdown" ma:internalName="Kategori">
      <xsd:simpleType>
        <xsd:union memberTypes="dms:Text">
          <xsd:simpleType>
            <xsd:restriction base="dms:Choice">
              <xsd:enumeration value="Styringsdokumenter"/>
              <xsd:enumeration value="Gevinstanalyser"/>
              <xsd:enumeration value="Avtaler og skjemaer"/>
              <xsd:enumeration value="Presentasjoner"/>
              <xsd:enumeration value="Gevinstverksted"/>
              <xsd:enumeration value="Interessentanalyse"/>
              <xsd:enumeration value="Kommunikasjonsplan"/>
              <xsd:enumeration value="Prosjektforslag"/>
              <xsd:enumeration value="Prosjektmandat"/>
              <xsd:enumeration value="Skjemaer og avtaler"/>
              <xsd:enumeration value="Maler"/>
              <xsd:enumeration value="Opplæring"/>
              <xsd:enumeration value="Annet"/>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3"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tProjectFinanceName xmlns="0df99a4d-8ddd-4853-add7-6f42548de635" xsi:nil="true"/>
    <GtProjectNumber xmlns="0df99a4d-8ddd-4853-add7-6f42548de635" xsi:nil="true"/>
    <ddb690447d2c486586ecb71413780409 xmlns="0df99a4d-8ddd-4853-add7-6f42548de635">
      <Terms xmlns="http://schemas.microsoft.com/office/infopath/2007/PartnerControls">
        <TermInfo xmlns="http://schemas.microsoft.com/office/infopath/2007/PartnerControls">
          <TermName xmlns="http://schemas.microsoft.com/office/infopath/2007/PartnerControls">Organisasjonsutvikling</TermName>
          <TermId xmlns="http://schemas.microsoft.com/office/infopath/2007/PartnerControls">682706ae-a2d7-47ed-81d7-f8b6f30e0340</TermId>
        </TermInfo>
      </Terms>
    </ddb690447d2c486586ecb71413780409>
    <Kategori xmlns="56361518-bf6b-460c-8eb0-54837a2eed4b">Maler</Kategori>
    <j275d73afd4d48babcc131526460d57b xmlns="0df99a4d-8ddd-4853-add7-6f42548de635">
      <Terms xmlns="http://schemas.microsoft.com/office/infopath/2007/PartnerControls">
        <TermInfo xmlns="http://schemas.microsoft.com/office/infopath/2007/PartnerControls">
          <TermName xmlns="http://schemas.microsoft.com/office/infopath/2007/PartnerControls">Utdanning</TermName>
          <TermId xmlns="http://schemas.microsoft.com/office/infopath/2007/PartnerControls">46475d37-c854-439e-b04b-2433f2dc2566</TermId>
        </TermInfo>
      </Terms>
    </j275d73afd4d48babcc131526460d57b>
    <TaxCatchAll xmlns="1035ec43-ecc5-41ed-b823-4b902fff788d">
      <Value>19</Value>
      <Value>4</Value>
      <Value>10</Value>
    </TaxCatchAll>
    <j25543a5815d485da9a5e0773ad762e9 xmlns="0df99a4d-8ddd-4853-add7-6f42548de635">
      <Terms xmlns="http://schemas.microsoft.com/office/infopath/2007/PartnerControls">
        <TermInfo xmlns="http://schemas.microsoft.com/office/infopath/2007/PartnerControls">
          <TermName xmlns="http://schemas.microsoft.com/office/infopath/2007/PartnerControls">Gjennomføre</TermName>
          <TermId xmlns="http://schemas.microsoft.com/office/infopath/2007/PartnerControls">99d7765a-c786-4792-a1a1-866ef0f982b9</TermId>
        </TermInfo>
      </Terms>
    </j25543a5815d485da9a5e0773ad762e9>
    <GtArchiveReference xmlns="0df99a4d-8ddd-4853-add7-6f42548de6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FD03F3-01D9-4210-8E77-A347499D6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99a4d-8ddd-4853-add7-6f42548de635"/>
    <ds:schemaRef ds:uri="1035ec43-ecc5-41ed-b823-4b902fff788d"/>
    <ds:schemaRef ds:uri="56361518-bf6b-460c-8eb0-54837a2ee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606D2D-720B-4689-B1A1-ADCE529552E0}">
  <ds:schemaRefs>
    <ds:schemaRef ds:uri="http://schemas.microsoft.com/office/2006/metadata/properties"/>
    <ds:schemaRef ds:uri="http://schemas.microsoft.com/office/infopath/2007/PartnerControls"/>
    <ds:schemaRef ds:uri="0df99a4d-8ddd-4853-add7-6f42548de635"/>
    <ds:schemaRef ds:uri="56361518-bf6b-460c-8eb0-54837a2eed4b"/>
    <ds:schemaRef ds:uri="1035ec43-ecc5-41ed-b823-4b902fff788d"/>
  </ds:schemaRefs>
</ds:datastoreItem>
</file>

<file path=customXml/itemProps3.xml><?xml version="1.0" encoding="utf-8"?>
<ds:datastoreItem xmlns:ds="http://schemas.openxmlformats.org/officeDocument/2006/customXml" ds:itemID="{8CE89CE1-D376-4779-A9F1-0DE1D822D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1378</Words>
  <Characters>7306</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Utkast Avtale om elev pc fra BFK v.2.1 for Ny Elev-PC ordning</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Utkast Avtale om elev pc fra BFK v.2.1 for Ny Elev-PC ordning</dc:title>
  <dc:subject/>
  <dc:creator>Leif Michael Edelman</dc:creator>
  <cp:keywords/>
  <cp:lastModifiedBy>Eva Seilskjær Frydendal</cp:lastModifiedBy>
  <cp:revision>125</cp:revision>
  <cp:lastPrinted>2018-08-07T07:33:00Z</cp:lastPrinted>
  <dcterms:created xsi:type="dcterms:W3CDTF">2018-06-29T08:25:00Z</dcterms:created>
  <dcterms:modified xsi:type="dcterms:W3CDTF">2018-08-07T07:39:00Z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0x010100293FDE3FCADA480B9A77BBDAD7DFA28C0100B920FDD85D88B945A4439A64ED528EE4</vt:lpwstr>
  </property>
  <property fmtid="{D5CDD505-2E9C-101B-9397-08002B2CF9AE}" pid="3" name="GtProjectPhase">
    <vt:lpwstr>4;#Gjennomføre|99d7765a-c786-4792-a1a1-866ef0f982b9</vt:lpwstr>
  </property>
  <property fmtid="{D5CDD505-2E9C-101B-9397-08002B2CF9AE}" pid="4" name="GtProjectType">
    <vt:lpwstr>19;#Organisasjonsutvikling|682706ae-a2d7-47ed-81d7-f8b6f30e0340</vt:lpwstr>
  </property>
  <property fmtid="{D5CDD505-2E9C-101B-9397-08002B2CF9AE}" pid="5" name="GtProjectServiceArea">
    <vt:lpwstr>10;#Utdanning|46475d37-c854-439e-b04b-2433f2dc2566</vt:lpwstr>
  </property>
</Properties>
</file>